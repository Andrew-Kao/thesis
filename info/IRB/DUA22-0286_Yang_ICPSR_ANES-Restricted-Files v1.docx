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2EFD" w14:textId="77777777" w:rsidR="005C28CD" w:rsidRDefault="00D06755" w:rsidP="004914FE">
      <w:pPr>
        <w:spacing w:before="60"/>
        <w:ind w:left="3039" w:right="3381"/>
        <w:jc w:val="center"/>
        <w:rPr>
          <w:b/>
          <w:sz w:val="24"/>
        </w:rPr>
      </w:pPr>
      <w:r>
        <w:rPr>
          <w:b/>
          <w:sz w:val="24"/>
        </w:rPr>
        <w:t>Restricted</w:t>
      </w:r>
      <w:r w:rsidRPr="004914FE">
        <w:rPr>
          <w:b/>
          <w:spacing w:val="-4"/>
          <w:sz w:val="24"/>
        </w:rPr>
        <w:t xml:space="preserve"> </w:t>
      </w:r>
      <w:r>
        <w:rPr>
          <w:b/>
          <w:sz w:val="24"/>
        </w:rPr>
        <w:t>Data</w:t>
      </w:r>
      <w:r w:rsidRPr="004914FE">
        <w:rPr>
          <w:b/>
          <w:spacing w:val="-3"/>
          <w:sz w:val="24"/>
        </w:rPr>
        <w:t xml:space="preserve"> </w:t>
      </w:r>
      <w:r>
        <w:rPr>
          <w:b/>
          <w:sz w:val="24"/>
        </w:rPr>
        <w:t>Use</w:t>
      </w:r>
      <w:r w:rsidRPr="004914FE">
        <w:rPr>
          <w:b/>
          <w:spacing w:val="-4"/>
          <w:sz w:val="24"/>
        </w:rPr>
        <w:t xml:space="preserve"> </w:t>
      </w:r>
      <w:r>
        <w:rPr>
          <w:b/>
          <w:sz w:val="24"/>
        </w:rPr>
        <w:t>Agreement</w:t>
      </w:r>
    </w:p>
    <w:p w14:paraId="5ECB9B64" w14:textId="77777777" w:rsidR="005C28CD" w:rsidRDefault="00D06755">
      <w:pPr>
        <w:ind w:left="1953" w:right="2294"/>
        <w:jc w:val="center"/>
        <w:rPr>
          <w:b/>
          <w:sz w:val="24"/>
        </w:rPr>
      </w:pPr>
      <w:r>
        <w:rPr>
          <w:b/>
          <w:sz w:val="24"/>
        </w:rPr>
        <w:t>for</w:t>
      </w:r>
      <w:r w:rsidRPr="004914FE">
        <w:rPr>
          <w:b/>
          <w:spacing w:val="-5"/>
          <w:sz w:val="24"/>
        </w:rPr>
        <w:t xml:space="preserve"> </w:t>
      </w:r>
      <w:r>
        <w:rPr>
          <w:b/>
          <w:sz w:val="24"/>
        </w:rPr>
        <w:t>Restricted</w:t>
      </w:r>
      <w:r w:rsidRPr="004914FE">
        <w:rPr>
          <w:b/>
          <w:spacing w:val="-2"/>
          <w:sz w:val="24"/>
        </w:rPr>
        <w:t xml:space="preserve"> </w:t>
      </w:r>
      <w:r>
        <w:rPr>
          <w:b/>
          <w:sz w:val="24"/>
        </w:rPr>
        <w:t>Data</w:t>
      </w:r>
      <w:r>
        <w:rPr>
          <w:b/>
          <w:spacing w:val="-2"/>
          <w:sz w:val="24"/>
        </w:rPr>
        <w:t xml:space="preserve"> </w:t>
      </w:r>
      <w:r>
        <w:rPr>
          <w:b/>
          <w:sz w:val="24"/>
        </w:rPr>
        <w:t>in</w:t>
      </w:r>
      <w:r w:rsidRPr="004914FE">
        <w:rPr>
          <w:b/>
          <w:spacing w:val="-1"/>
          <w:sz w:val="24"/>
        </w:rPr>
        <w:t xml:space="preserve"> </w:t>
      </w:r>
      <w:r>
        <w:rPr>
          <w:b/>
          <w:sz w:val="24"/>
        </w:rPr>
        <w:t>the</w:t>
      </w:r>
      <w:r w:rsidRPr="004914FE">
        <w:rPr>
          <w:b/>
          <w:spacing w:val="-3"/>
          <w:sz w:val="24"/>
        </w:rPr>
        <w:t xml:space="preserve"> </w:t>
      </w:r>
      <w:r>
        <w:rPr>
          <w:b/>
          <w:sz w:val="24"/>
        </w:rPr>
        <w:t>Virtual</w:t>
      </w:r>
      <w:r>
        <w:rPr>
          <w:b/>
          <w:spacing w:val="-2"/>
          <w:sz w:val="24"/>
        </w:rPr>
        <w:t xml:space="preserve"> </w:t>
      </w:r>
      <w:r>
        <w:rPr>
          <w:b/>
          <w:sz w:val="24"/>
        </w:rPr>
        <w:t>Data</w:t>
      </w:r>
      <w:r w:rsidRPr="004914FE">
        <w:rPr>
          <w:b/>
          <w:spacing w:val="-3"/>
          <w:sz w:val="24"/>
        </w:rPr>
        <w:t xml:space="preserve"> </w:t>
      </w:r>
      <w:r>
        <w:rPr>
          <w:b/>
          <w:sz w:val="24"/>
        </w:rPr>
        <w:t>Enclave</w:t>
      </w:r>
      <w:r>
        <w:rPr>
          <w:b/>
          <w:spacing w:val="-2"/>
          <w:sz w:val="24"/>
        </w:rPr>
        <w:t xml:space="preserve"> </w:t>
      </w:r>
      <w:r>
        <w:rPr>
          <w:b/>
          <w:sz w:val="24"/>
        </w:rPr>
        <w:t>(VDE)</w:t>
      </w:r>
      <w:r>
        <w:rPr>
          <w:b/>
          <w:spacing w:val="-57"/>
          <w:sz w:val="24"/>
        </w:rPr>
        <w:t xml:space="preserve"> </w:t>
      </w:r>
      <w:r>
        <w:rPr>
          <w:b/>
          <w:sz w:val="24"/>
        </w:rPr>
        <w:t>from the</w:t>
      </w:r>
      <w:r>
        <w:rPr>
          <w:b/>
          <w:spacing w:val="-1"/>
          <w:sz w:val="24"/>
        </w:rPr>
        <w:t xml:space="preserve"> </w:t>
      </w:r>
      <w:r>
        <w:rPr>
          <w:b/>
          <w:sz w:val="24"/>
        </w:rPr>
        <w:t>Inter-university</w:t>
      </w:r>
      <w:r w:rsidRPr="004914FE">
        <w:rPr>
          <w:b/>
          <w:spacing w:val="-1"/>
          <w:sz w:val="24"/>
        </w:rPr>
        <w:t xml:space="preserve"> </w:t>
      </w:r>
      <w:r>
        <w:rPr>
          <w:b/>
          <w:sz w:val="24"/>
        </w:rPr>
        <w:t>Consortium</w:t>
      </w:r>
    </w:p>
    <w:p w14:paraId="4415325B" w14:textId="77777777" w:rsidR="005C28CD" w:rsidRDefault="00D06755" w:rsidP="004914FE">
      <w:pPr>
        <w:ind w:left="1950" w:right="2294"/>
        <w:jc w:val="center"/>
        <w:rPr>
          <w:b/>
          <w:sz w:val="24"/>
        </w:rPr>
      </w:pPr>
      <w:r>
        <w:rPr>
          <w:b/>
          <w:sz w:val="24"/>
        </w:rPr>
        <w:t>for</w:t>
      </w:r>
      <w:r w:rsidRPr="004914FE">
        <w:rPr>
          <w:b/>
          <w:spacing w:val="-4"/>
          <w:sz w:val="24"/>
        </w:rPr>
        <w:t xml:space="preserve"> </w:t>
      </w:r>
      <w:r>
        <w:rPr>
          <w:b/>
          <w:sz w:val="24"/>
        </w:rPr>
        <w:t>Political</w:t>
      </w:r>
      <w:r>
        <w:rPr>
          <w:b/>
          <w:spacing w:val="-1"/>
          <w:sz w:val="24"/>
        </w:rPr>
        <w:t xml:space="preserve"> </w:t>
      </w:r>
      <w:r>
        <w:rPr>
          <w:b/>
          <w:sz w:val="24"/>
        </w:rPr>
        <w:t>and</w:t>
      </w:r>
      <w:r w:rsidRPr="004914FE">
        <w:rPr>
          <w:b/>
          <w:spacing w:val="-2"/>
          <w:sz w:val="24"/>
        </w:rPr>
        <w:t xml:space="preserve"> </w:t>
      </w:r>
      <w:r>
        <w:rPr>
          <w:b/>
          <w:sz w:val="24"/>
        </w:rPr>
        <w:t>Social</w:t>
      </w:r>
      <w:r>
        <w:rPr>
          <w:b/>
          <w:spacing w:val="-3"/>
          <w:sz w:val="24"/>
        </w:rPr>
        <w:t xml:space="preserve"> </w:t>
      </w:r>
      <w:r>
        <w:rPr>
          <w:b/>
          <w:sz w:val="24"/>
        </w:rPr>
        <w:t>Research</w:t>
      </w:r>
      <w:r w:rsidRPr="004914FE">
        <w:rPr>
          <w:b/>
          <w:spacing w:val="-2"/>
          <w:sz w:val="24"/>
        </w:rPr>
        <w:t xml:space="preserve"> </w:t>
      </w:r>
      <w:r>
        <w:rPr>
          <w:b/>
          <w:sz w:val="24"/>
        </w:rPr>
        <w:t>(ICPSR)</w:t>
      </w:r>
    </w:p>
    <w:p w14:paraId="7C399D87" w14:textId="77777777" w:rsidR="005C28CD" w:rsidRDefault="005C28CD">
      <w:pPr>
        <w:pStyle w:val="BodyText"/>
        <w:rPr>
          <w:b/>
          <w:sz w:val="20"/>
        </w:rPr>
      </w:pPr>
    </w:p>
    <w:p w14:paraId="495D4764" w14:textId="77777777" w:rsidR="005C28CD" w:rsidRDefault="005C28CD">
      <w:pPr>
        <w:pStyle w:val="BodyText"/>
        <w:rPr>
          <w:b/>
          <w:sz w:val="20"/>
        </w:rPr>
      </w:pPr>
    </w:p>
    <w:p w14:paraId="1A88B134" w14:textId="77777777" w:rsidR="005C28CD" w:rsidRDefault="005C28CD">
      <w:pPr>
        <w:pStyle w:val="BodyText"/>
        <w:spacing w:before="9"/>
        <w:rPr>
          <w:b/>
          <w:sz w:val="18"/>
        </w:rPr>
      </w:pPr>
    </w:p>
    <w:p w14:paraId="0902E49F" w14:textId="77777777" w:rsidR="005C28CD" w:rsidRDefault="00D06755" w:rsidP="004914FE">
      <w:pPr>
        <w:pStyle w:val="ListParagraph"/>
        <w:numPr>
          <w:ilvl w:val="0"/>
          <w:numId w:val="8"/>
        </w:numPr>
        <w:tabs>
          <w:tab w:val="left" w:pos="314"/>
        </w:tabs>
        <w:spacing w:before="90"/>
        <w:rPr>
          <w:b/>
          <w:sz w:val="24"/>
        </w:rPr>
      </w:pPr>
      <w:r>
        <w:rPr>
          <w:b/>
          <w:sz w:val="24"/>
        </w:rPr>
        <w:t>Definitions</w:t>
      </w:r>
    </w:p>
    <w:p w14:paraId="4F095B3D" w14:textId="77777777" w:rsidR="005C28CD" w:rsidRDefault="005C28CD">
      <w:pPr>
        <w:pStyle w:val="BodyText"/>
        <w:rPr>
          <w:b/>
        </w:rPr>
      </w:pPr>
    </w:p>
    <w:p w14:paraId="34FE04D5" w14:textId="77777777" w:rsidR="005C28CD" w:rsidRDefault="00D06755" w:rsidP="004914FE">
      <w:pPr>
        <w:pStyle w:val="ListParagraph"/>
        <w:numPr>
          <w:ilvl w:val="0"/>
          <w:numId w:val="7"/>
        </w:numPr>
        <w:tabs>
          <w:tab w:val="left" w:pos="461"/>
        </w:tabs>
        <w:ind w:right="583"/>
        <w:rPr>
          <w:sz w:val="24"/>
        </w:rPr>
      </w:pPr>
      <w:r>
        <w:rPr>
          <w:sz w:val="24"/>
        </w:rPr>
        <w:t>“Investigator” is the person primarily responsible for conducting the research or statistical</w:t>
      </w:r>
      <w:r>
        <w:rPr>
          <w:spacing w:val="1"/>
          <w:sz w:val="24"/>
        </w:rPr>
        <w:t xml:space="preserve"> </w:t>
      </w:r>
      <w:r>
        <w:rPr>
          <w:sz w:val="24"/>
        </w:rPr>
        <w:t>activities</w:t>
      </w:r>
      <w:r>
        <w:rPr>
          <w:spacing w:val="-3"/>
          <w:sz w:val="24"/>
        </w:rPr>
        <w:t xml:space="preserve"> </w:t>
      </w:r>
      <w:r>
        <w:rPr>
          <w:sz w:val="24"/>
        </w:rPr>
        <w:t>relative</w:t>
      </w:r>
      <w:r w:rsidRPr="004914FE">
        <w:rPr>
          <w:spacing w:val="-4"/>
          <w:sz w:val="24"/>
        </w:rPr>
        <w:t xml:space="preserve"> </w:t>
      </w:r>
      <w:r>
        <w:rPr>
          <w:sz w:val="24"/>
        </w:rPr>
        <w:t>to</w:t>
      </w:r>
      <w:r w:rsidRPr="004914FE">
        <w:rPr>
          <w:spacing w:val="-3"/>
          <w:sz w:val="24"/>
        </w:rPr>
        <w:t xml:space="preserve"> </w:t>
      </w:r>
      <w:r>
        <w:rPr>
          <w:sz w:val="24"/>
        </w:rPr>
        <w:t>the</w:t>
      </w:r>
      <w:r>
        <w:rPr>
          <w:spacing w:val="-1"/>
          <w:sz w:val="24"/>
        </w:rPr>
        <w:t xml:space="preserve"> </w:t>
      </w:r>
      <w:r>
        <w:rPr>
          <w:sz w:val="24"/>
        </w:rPr>
        <w:t>Research</w:t>
      </w:r>
      <w:r w:rsidRPr="004914FE">
        <w:rPr>
          <w:spacing w:val="-1"/>
          <w:sz w:val="24"/>
        </w:rPr>
        <w:t xml:space="preserve"> </w:t>
      </w:r>
      <w:r>
        <w:rPr>
          <w:sz w:val="24"/>
        </w:rPr>
        <w:t>Description</w:t>
      </w:r>
      <w:r w:rsidRPr="004914FE">
        <w:rPr>
          <w:spacing w:val="-3"/>
          <w:sz w:val="24"/>
        </w:rPr>
        <w:t xml:space="preserve"> </w:t>
      </w:r>
      <w:r>
        <w:rPr>
          <w:sz w:val="24"/>
        </w:rPr>
        <w:t>within</w:t>
      </w:r>
      <w:r w:rsidRPr="004914FE">
        <w:rPr>
          <w:sz w:val="24"/>
        </w:rPr>
        <w:t xml:space="preserve"> </w:t>
      </w:r>
      <w:r>
        <w:rPr>
          <w:sz w:val="24"/>
        </w:rPr>
        <w:t>the</w:t>
      </w:r>
      <w:r w:rsidRPr="004914FE">
        <w:rPr>
          <w:spacing w:val="-2"/>
          <w:sz w:val="24"/>
        </w:rPr>
        <w:t xml:space="preserve"> </w:t>
      </w:r>
      <w:r>
        <w:rPr>
          <w:sz w:val="24"/>
        </w:rPr>
        <w:t>Online</w:t>
      </w:r>
      <w:r w:rsidRPr="004914FE">
        <w:rPr>
          <w:spacing w:val="-4"/>
          <w:sz w:val="24"/>
        </w:rPr>
        <w:t xml:space="preserve"> </w:t>
      </w:r>
      <w:r>
        <w:rPr>
          <w:sz w:val="24"/>
        </w:rPr>
        <w:t>Application</w:t>
      </w:r>
      <w:r w:rsidRPr="004914FE">
        <w:rPr>
          <w:spacing w:val="-3"/>
          <w:sz w:val="24"/>
        </w:rPr>
        <w:t xml:space="preserve"> </w:t>
      </w:r>
      <w:r>
        <w:rPr>
          <w:sz w:val="24"/>
        </w:rPr>
        <w:t>(the</w:t>
      </w:r>
      <w:r>
        <w:rPr>
          <w:spacing w:val="-4"/>
          <w:sz w:val="24"/>
        </w:rPr>
        <w:t xml:space="preserve"> </w:t>
      </w:r>
      <w:r>
        <w:rPr>
          <w:sz w:val="24"/>
        </w:rPr>
        <w:t>“Research</w:t>
      </w:r>
      <w:r>
        <w:rPr>
          <w:spacing w:val="-57"/>
          <w:sz w:val="24"/>
        </w:rPr>
        <w:t xml:space="preserve"> </w:t>
      </w:r>
      <w:r>
        <w:rPr>
          <w:sz w:val="24"/>
        </w:rPr>
        <w:t>Description”), or supervising the individuals conducting the research or statistical activities</w:t>
      </w:r>
      <w:r>
        <w:rPr>
          <w:spacing w:val="-57"/>
          <w:sz w:val="24"/>
        </w:rPr>
        <w:t xml:space="preserve"> </w:t>
      </w:r>
      <w:r>
        <w:rPr>
          <w:sz w:val="24"/>
        </w:rPr>
        <w:t>relative to the Research Description, for which Restricted Data are obtained through this</w:t>
      </w:r>
      <w:r>
        <w:rPr>
          <w:spacing w:val="1"/>
          <w:sz w:val="24"/>
        </w:rPr>
        <w:t xml:space="preserve"> </w:t>
      </w:r>
      <w:r>
        <w:rPr>
          <w:sz w:val="24"/>
        </w:rPr>
        <w:t>Agreement.</w:t>
      </w:r>
    </w:p>
    <w:p w14:paraId="100C38C6" w14:textId="77777777" w:rsidR="005C28CD" w:rsidRDefault="005C28CD">
      <w:pPr>
        <w:pStyle w:val="BodyText"/>
      </w:pPr>
    </w:p>
    <w:p w14:paraId="3FEAABCB" w14:textId="77777777" w:rsidR="005C28CD" w:rsidRDefault="00D06755" w:rsidP="004914FE">
      <w:pPr>
        <w:pStyle w:val="ListParagraph"/>
        <w:numPr>
          <w:ilvl w:val="0"/>
          <w:numId w:val="7"/>
        </w:numPr>
        <w:tabs>
          <w:tab w:val="left" w:pos="461"/>
        </w:tabs>
        <w:spacing w:before="1"/>
        <w:ind w:right="157"/>
        <w:rPr>
          <w:sz w:val="24"/>
        </w:rPr>
      </w:pPr>
      <w:r>
        <w:rPr>
          <w:sz w:val="24"/>
        </w:rPr>
        <w:t>“Research</w:t>
      </w:r>
      <w:r w:rsidRPr="004914FE">
        <w:rPr>
          <w:sz w:val="24"/>
        </w:rPr>
        <w:t xml:space="preserve"> </w:t>
      </w:r>
      <w:r>
        <w:rPr>
          <w:sz w:val="24"/>
        </w:rPr>
        <w:t>Staff”</w:t>
      </w:r>
      <w:r w:rsidRPr="004914FE">
        <w:rPr>
          <w:sz w:val="24"/>
        </w:rPr>
        <w:t xml:space="preserve"> </w:t>
      </w:r>
      <w:r>
        <w:rPr>
          <w:sz w:val="24"/>
        </w:rPr>
        <w:t>are</w:t>
      </w:r>
      <w:r w:rsidRPr="004914FE">
        <w:rPr>
          <w:sz w:val="24"/>
        </w:rPr>
        <w:t xml:space="preserve"> </w:t>
      </w:r>
      <w:r>
        <w:rPr>
          <w:sz w:val="24"/>
        </w:rPr>
        <w:t>all</w:t>
      </w:r>
      <w:r w:rsidRPr="004914FE">
        <w:rPr>
          <w:sz w:val="24"/>
        </w:rPr>
        <w:t xml:space="preserve"> </w:t>
      </w:r>
      <w:r>
        <w:rPr>
          <w:sz w:val="24"/>
        </w:rPr>
        <w:t>persons</w:t>
      </w:r>
      <w:r w:rsidRPr="004914FE">
        <w:rPr>
          <w:sz w:val="24"/>
        </w:rPr>
        <w:t xml:space="preserve"> </w:t>
      </w:r>
      <w:r>
        <w:rPr>
          <w:sz w:val="24"/>
        </w:rPr>
        <w:t>at</w:t>
      </w:r>
      <w:r w:rsidRPr="004914FE">
        <w:rPr>
          <w:sz w:val="24"/>
        </w:rPr>
        <w:t xml:space="preserve"> </w:t>
      </w:r>
      <w:r>
        <w:rPr>
          <w:sz w:val="24"/>
        </w:rPr>
        <w:t>the</w:t>
      </w:r>
      <w:r w:rsidRPr="004914FE">
        <w:rPr>
          <w:sz w:val="24"/>
        </w:rPr>
        <w:t xml:space="preserve"> </w:t>
      </w:r>
      <w:r>
        <w:rPr>
          <w:sz w:val="24"/>
        </w:rPr>
        <w:t>Investigator's</w:t>
      </w:r>
      <w:r w:rsidRPr="004914FE">
        <w:rPr>
          <w:sz w:val="24"/>
        </w:rPr>
        <w:t xml:space="preserve"> </w:t>
      </w:r>
      <w:r>
        <w:rPr>
          <w:sz w:val="24"/>
        </w:rPr>
        <w:t>Institution,</w:t>
      </w:r>
      <w:r w:rsidRPr="004914FE">
        <w:rPr>
          <w:sz w:val="24"/>
        </w:rPr>
        <w:t xml:space="preserve"> </w:t>
      </w:r>
      <w:r>
        <w:rPr>
          <w:sz w:val="24"/>
        </w:rPr>
        <w:t>excluding</w:t>
      </w:r>
      <w:r w:rsidRPr="004914FE">
        <w:rPr>
          <w:sz w:val="24"/>
        </w:rPr>
        <w:t xml:space="preserve"> </w:t>
      </w:r>
      <w:r>
        <w:rPr>
          <w:sz w:val="24"/>
        </w:rPr>
        <w:t>the</w:t>
      </w:r>
      <w:r w:rsidRPr="004914FE">
        <w:rPr>
          <w:sz w:val="24"/>
        </w:rPr>
        <w:t xml:space="preserve"> </w:t>
      </w:r>
      <w:r>
        <w:rPr>
          <w:sz w:val="24"/>
        </w:rPr>
        <w:t>Investigator,</w:t>
      </w:r>
      <w:r w:rsidRPr="004914FE">
        <w:rPr>
          <w:sz w:val="24"/>
        </w:rPr>
        <w:t xml:space="preserve"> </w:t>
      </w:r>
      <w:r>
        <w:rPr>
          <w:sz w:val="24"/>
        </w:rPr>
        <w:t>who</w:t>
      </w:r>
      <w:r w:rsidRPr="004914FE">
        <w:rPr>
          <w:spacing w:val="-58"/>
          <w:sz w:val="24"/>
        </w:rPr>
        <w:t xml:space="preserve"> </w:t>
      </w:r>
      <w:r>
        <w:rPr>
          <w:sz w:val="24"/>
        </w:rPr>
        <w:t>will have access to Restricted Data obtained through this Agreement, including students, other</w:t>
      </w:r>
      <w:r>
        <w:rPr>
          <w:spacing w:val="1"/>
          <w:sz w:val="24"/>
        </w:rPr>
        <w:t xml:space="preserve"> </w:t>
      </w:r>
      <w:r>
        <w:rPr>
          <w:sz w:val="24"/>
        </w:rPr>
        <w:t>faculty</w:t>
      </w:r>
      <w:r>
        <w:rPr>
          <w:spacing w:val="-2"/>
          <w:sz w:val="24"/>
        </w:rPr>
        <w:t xml:space="preserve"> </w:t>
      </w:r>
      <w:r>
        <w:rPr>
          <w:sz w:val="24"/>
        </w:rPr>
        <w:t>and</w:t>
      </w:r>
      <w:r w:rsidRPr="004914FE">
        <w:rPr>
          <w:spacing w:val="-2"/>
          <w:sz w:val="24"/>
        </w:rPr>
        <w:t xml:space="preserve"> </w:t>
      </w:r>
      <w:r>
        <w:rPr>
          <w:sz w:val="24"/>
        </w:rPr>
        <w:t>researchers,</w:t>
      </w:r>
      <w:r w:rsidRPr="004914FE">
        <w:rPr>
          <w:spacing w:val="-1"/>
          <w:sz w:val="24"/>
        </w:rPr>
        <w:t xml:space="preserve"> </w:t>
      </w:r>
      <w:r>
        <w:rPr>
          <w:sz w:val="24"/>
        </w:rPr>
        <w:t>staff,</w:t>
      </w:r>
      <w:r w:rsidRPr="004914FE">
        <w:rPr>
          <w:spacing w:val="-2"/>
          <w:sz w:val="24"/>
        </w:rPr>
        <w:t xml:space="preserve"> </w:t>
      </w:r>
      <w:r>
        <w:rPr>
          <w:sz w:val="24"/>
        </w:rPr>
        <w:t>agents,</w:t>
      </w:r>
      <w:r>
        <w:rPr>
          <w:spacing w:val="-2"/>
          <w:sz w:val="24"/>
        </w:rPr>
        <w:t xml:space="preserve"> </w:t>
      </w:r>
      <w:r>
        <w:rPr>
          <w:sz w:val="24"/>
        </w:rPr>
        <w:t>or</w:t>
      </w:r>
      <w:r w:rsidRPr="004914FE">
        <w:rPr>
          <w:spacing w:val="-2"/>
          <w:sz w:val="24"/>
        </w:rPr>
        <w:t xml:space="preserve"> </w:t>
      </w:r>
      <w:r>
        <w:rPr>
          <w:sz w:val="24"/>
        </w:rPr>
        <w:t>employees</w:t>
      </w:r>
      <w:r w:rsidRPr="004914FE">
        <w:rPr>
          <w:spacing w:val="-3"/>
          <w:sz w:val="24"/>
        </w:rPr>
        <w:t xml:space="preserve"> </w:t>
      </w:r>
      <w:r>
        <w:rPr>
          <w:sz w:val="24"/>
        </w:rPr>
        <w:t>for</w:t>
      </w:r>
      <w:r w:rsidRPr="004914FE">
        <w:rPr>
          <w:spacing w:val="-4"/>
          <w:sz w:val="24"/>
        </w:rPr>
        <w:t xml:space="preserve"> </w:t>
      </w:r>
      <w:r>
        <w:rPr>
          <w:sz w:val="24"/>
        </w:rPr>
        <w:t>which Institution</w:t>
      </w:r>
      <w:r w:rsidRPr="004914FE">
        <w:rPr>
          <w:spacing w:val="-2"/>
          <w:sz w:val="24"/>
        </w:rPr>
        <w:t xml:space="preserve"> </w:t>
      </w:r>
      <w:r>
        <w:rPr>
          <w:sz w:val="24"/>
        </w:rPr>
        <w:t>accepts</w:t>
      </w:r>
      <w:r w:rsidRPr="004914FE">
        <w:rPr>
          <w:spacing w:val="-2"/>
          <w:sz w:val="24"/>
        </w:rPr>
        <w:t xml:space="preserve"> </w:t>
      </w:r>
      <w:r>
        <w:rPr>
          <w:sz w:val="24"/>
        </w:rPr>
        <w:t>responsibility.</w:t>
      </w:r>
    </w:p>
    <w:p w14:paraId="28CD5680" w14:textId="77777777" w:rsidR="005C28CD" w:rsidRDefault="005C28CD">
      <w:pPr>
        <w:pStyle w:val="BodyText"/>
        <w:spacing w:before="11"/>
        <w:rPr>
          <w:sz w:val="23"/>
        </w:rPr>
      </w:pPr>
    </w:p>
    <w:p w14:paraId="687C387A" w14:textId="2C3EE322" w:rsidR="005C28CD" w:rsidRDefault="00D06755">
      <w:pPr>
        <w:pStyle w:val="ListParagraph"/>
        <w:numPr>
          <w:ilvl w:val="0"/>
          <w:numId w:val="7"/>
        </w:numPr>
        <w:tabs>
          <w:tab w:val="left" w:pos="461"/>
        </w:tabs>
        <w:ind w:hanging="361"/>
        <w:rPr>
          <w:ins w:id="0" w:author="Miranda Bethay" w:date="2022-03-08T10:08:00Z"/>
          <w:sz w:val="24"/>
        </w:rPr>
      </w:pPr>
      <w:r>
        <w:rPr>
          <w:sz w:val="24"/>
        </w:rPr>
        <w:t>“Institution”</w:t>
      </w:r>
      <w:r>
        <w:rPr>
          <w:spacing w:val="-3"/>
          <w:sz w:val="24"/>
        </w:rPr>
        <w:t xml:space="preserve"> </w:t>
      </w:r>
      <w:r>
        <w:rPr>
          <w:sz w:val="24"/>
        </w:rPr>
        <w:t>is</w:t>
      </w:r>
      <w:r>
        <w:rPr>
          <w:spacing w:val="-2"/>
          <w:sz w:val="24"/>
        </w:rPr>
        <w:t xml:space="preserve"> </w:t>
      </w:r>
      <w:r>
        <w:rPr>
          <w:sz w:val="24"/>
        </w:rPr>
        <w:t>the</w:t>
      </w:r>
      <w:r>
        <w:rPr>
          <w:spacing w:val="-3"/>
          <w:sz w:val="24"/>
        </w:rPr>
        <w:t xml:space="preserve"> </w:t>
      </w:r>
      <w:r>
        <w:rPr>
          <w:sz w:val="24"/>
        </w:rPr>
        <w:t>university</w:t>
      </w:r>
      <w:r>
        <w:rPr>
          <w:spacing w:val="-2"/>
          <w:sz w:val="24"/>
        </w:rPr>
        <w:t xml:space="preserve"> </w:t>
      </w:r>
      <w:r>
        <w:rPr>
          <w:sz w:val="24"/>
        </w:rPr>
        <w:t>or</w:t>
      </w:r>
      <w:r>
        <w:rPr>
          <w:spacing w:val="-2"/>
          <w:sz w:val="24"/>
        </w:rPr>
        <w:t xml:space="preserve"> </w:t>
      </w:r>
      <w:r>
        <w:rPr>
          <w:sz w:val="24"/>
        </w:rPr>
        <w:t>research</w:t>
      </w:r>
      <w:r>
        <w:rPr>
          <w:spacing w:val="-2"/>
          <w:sz w:val="24"/>
        </w:rPr>
        <w:t xml:space="preserve"> </w:t>
      </w:r>
      <w:r>
        <w:rPr>
          <w:sz w:val="24"/>
        </w:rPr>
        <w:t>institution</w:t>
      </w:r>
      <w:r w:rsidRPr="004914FE">
        <w:rPr>
          <w:spacing w:val="-2"/>
          <w:sz w:val="24"/>
        </w:rPr>
        <w:t xml:space="preserve"> </w:t>
      </w:r>
      <w:r>
        <w:rPr>
          <w:sz w:val="24"/>
        </w:rPr>
        <w:t>at</w:t>
      </w:r>
      <w:r>
        <w:rPr>
          <w:spacing w:val="-2"/>
          <w:sz w:val="24"/>
        </w:rPr>
        <w:t xml:space="preserve"> </w:t>
      </w:r>
      <w:r>
        <w:rPr>
          <w:sz w:val="24"/>
        </w:rPr>
        <w:t>which</w:t>
      </w:r>
      <w:r>
        <w:rPr>
          <w:spacing w:val="-3"/>
          <w:sz w:val="24"/>
        </w:rPr>
        <w:t xml:space="preserve"> </w:t>
      </w:r>
      <w:r>
        <w:rPr>
          <w:sz w:val="24"/>
        </w:rPr>
        <w:t>the</w:t>
      </w:r>
      <w:r>
        <w:rPr>
          <w:spacing w:val="-1"/>
          <w:sz w:val="24"/>
        </w:rPr>
        <w:t xml:space="preserve"> </w:t>
      </w:r>
      <w:r>
        <w:rPr>
          <w:sz w:val="24"/>
        </w:rPr>
        <w:t>Investigator</w:t>
      </w:r>
      <w:r>
        <w:rPr>
          <w:spacing w:val="-2"/>
          <w:sz w:val="24"/>
        </w:rPr>
        <w:t xml:space="preserve"> </w:t>
      </w:r>
      <w:r>
        <w:rPr>
          <w:sz w:val="24"/>
        </w:rPr>
        <w:t>will</w:t>
      </w:r>
      <w:r w:rsidRPr="004914FE">
        <w:rPr>
          <w:spacing w:val="-2"/>
          <w:sz w:val="24"/>
        </w:rPr>
        <w:t xml:space="preserve"> </w:t>
      </w:r>
      <w:r>
        <w:rPr>
          <w:sz w:val="24"/>
        </w:rPr>
        <w:t>conduct</w:t>
      </w:r>
      <w:del w:id="1" w:author="Miranda Bethay" w:date="2022-03-08T10:08:00Z">
        <w:r w:rsidR="008A1264">
          <w:rPr>
            <w:spacing w:val="-57"/>
            <w:sz w:val="24"/>
          </w:rPr>
          <w:delText xml:space="preserve"> </w:delText>
        </w:r>
      </w:del>
    </w:p>
    <w:p w14:paraId="008F8135" w14:textId="77777777" w:rsidR="005C28CD" w:rsidRPr="004914FE" w:rsidRDefault="00D06755" w:rsidP="004914FE">
      <w:pPr>
        <w:pStyle w:val="BodyText"/>
        <w:ind w:left="460"/>
      </w:pPr>
      <w:r w:rsidRPr="004914FE">
        <w:t>research</w:t>
      </w:r>
      <w:r w:rsidRPr="004914FE">
        <w:rPr>
          <w:spacing w:val="-3"/>
        </w:rPr>
        <w:t xml:space="preserve"> </w:t>
      </w:r>
      <w:r w:rsidRPr="004914FE">
        <w:t>using</w:t>
      </w:r>
      <w:r w:rsidRPr="004914FE">
        <w:rPr>
          <w:spacing w:val="-2"/>
        </w:rPr>
        <w:t xml:space="preserve"> </w:t>
      </w:r>
      <w:r w:rsidRPr="004914FE">
        <w:t>Restricted</w:t>
      </w:r>
      <w:r w:rsidRPr="004914FE">
        <w:rPr>
          <w:spacing w:val="-1"/>
        </w:rPr>
        <w:t xml:space="preserve"> </w:t>
      </w:r>
      <w:r w:rsidRPr="004914FE">
        <w:t>Data</w:t>
      </w:r>
      <w:r w:rsidRPr="004914FE">
        <w:rPr>
          <w:spacing w:val="-2"/>
        </w:rPr>
        <w:t xml:space="preserve"> </w:t>
      </w:r>
      <w:r w:rsidRPr="004914FE">
        <w:t>obtained</w:t>
      </w:r>
      <w:r w:rsidRPr="004914FE">
        <w:rPr>
          <w:spacing w:val="-2"/>
        </w:rPr>
        <w:t xml:space="preserve"> </w:t>
      </w:r>
      <w:r w:rsidRPr="004914FE">
        <w:t>through</w:t>
      </w:r>
      <w:r w:rsidRPr="004914FE">
        <w:rPr>
          <w:spacing w:val="-3"/>
        </w:rPr>
        <w:t xml:space="preserve"> </w:t>
      </w:r>
      <w:r w:rsidRPr="004914FE">
        <w:t>this</w:t>
      </w:r>
      <w:r w:rsidRPr="004914FE">
        <w:rPr>
          <w:spacing w:val="-2"/>
        </w:rPr>
        <w:t xml:space="preserve"> </w:t>
      </w:r>
      <w:r w:rsidRPr="004914FE">
        <w:t>Agreement.</w:t>
      </w:r>
    </w:p>
    <w:p w14:paraId="1C5C7C6A" w14:textId="77777777" w:rsidR="005C28CD" w:rsidRDefault="005C28CD">
      <w:pPr>
        <w:pStyle w:val="BodyText"/>
      </w:pPr>
    </w:p>
    <w:p w14:paraId="231D9DCA" w14:textId="77777777" w:rsidR="005C28CD" w:rsidRDefault="00D06755" w:rsidP="004914FE">
      <w:pPr>
        <w:pStyle w:val="ListParagraph"/>
        <w:numPr>
          <w:ilvl w:val="0"/>
          <w:numId w:val="7"/>
        </w:numPr>
        <w:tabs>
          <w:tab w:val="left" w:pos="461"/>
        </w:tabs>
        <w:ind w:right="207"/>
        <w:rPr>
          <w:sz w:val="24"/>
        </w:rPr>
      </w:pPr>
      <w:r>
        <w:rPr>
          <w:sz w:val="24"/>
        </w:rPr>
        <w:t>“Representative of the Institution” is a person authorized to enter into binding legal agreements</w:t>
      </w:r>
      <w:r>
        <w:rPr>
          <w:spacing w:val="-58"/>
          <w:sz w:val="24"/>
        </w:rPr>
        <w:t xml:space="preserve"> </w:t>
      </w:r>
      <w:r>
        <w:rPr>
          <w:sz w:val="24"/>
        </w:rPr>
        <w:t>on</w:t>
      </w:r>
      <w:r>
        <w:rPr>
          <w:spacing w:val="-1"/>
          <w:sz w:val="24"/>
        </w:rPr>
        <w:t xml:space="preserve"> </w:t>
      </w:r>
      <w:r>
        <w:rPr>
          <w:sz w:val="24"/>
        </w:rPr>
        <w:t>behalf of</w:t>
      </w:r>
      <w:r>
        <w:rPr>
          <w:spacing w:val="1"/>
          <w:sz w:val="24"/>
        </w:rPr>
        <w:t xml:space="preserve"> </w:t>
      </w:r>
      <w:r>
        <w:rPr>
          <w:sz w:val="24"/>
        </w:rPr>
        <w:t>Investigator's</w:t>
      </w:r>
      <w:r w:rsidRPr="004914FE">
        <w:rPr>
          <w:spacing w:val="-1"/>
          <w:sz w:val="24"/>
        </w:rPr>
        <w:t xml:space="preserve"> </w:t>
      </w:r>
      <w:r>
        <w:rPr>
          <w:sz w:val="24"/>
        </w:rPr>
        <w:t>Institution.</w:t>
      </w:r>
    </w:p>
    <w:p w14:paraId="423B24F6" w14:textId="77777777" w:rsidR="005C28CD" w:rsidRDefault="005C28CD">
      <w:pPr>
        <w:pStyle w:val="BodyText"/>
        <w:spacing w:before="1"/>
      </w:pPr>
    </w:p>
    <w:p w14:paraId="7205DA00" w14:textId="77777777" w:rsidR="005C28CD" w:rsidRDefault="00D06755" w:rsidP="004914FE">
      <w:pPr>
        <w:pStyle w:val="ListParagraph"/>
        <w:numPr>
          <w:ilvl w:val="0"/>
          <w:numId w:val="7"/>
        </w:numPr>
        <w:tabs>
          <w:tab w:val="left" w:pos="461"/>
        </w:tabs>
        <w:ind w:right="220"/>
        <w:rPr>
          <w:sz w:val="24"/>
        </w:rPr>
      </w:pPr>
      <w:r>
        <w:rPr>
          <w:sz w:val="24"/>
        </w:rPr>
        <w:t>“Restricted Data” are the research dataset(s) provided under this Agreement that include</w:t>
      </w:r>
      <w:r>
        <w:rPr>
          <w:spacing w:val="1"/>
          <w:sz w:val="24"/>
        </w:rPr>
        <w:t xml:space="preserve"> </w:t>
      </w:r>
      <w:r>
        <w:rPr>
          <w:sz w:val="24"/>
        </w:rPr>
        <w:t>potentially identifiable information in the form of indirect identifiers that if used together</w:t>
      </w:r>
      <w:r>
        <w:rPr>
          <w:spacing w:val="1"/>
          <w:sz w:val="24"/>
        </w:rPr>
        <w:t xml:space="preserve"> </w:t>
      </w:r>
      <w:r>
        <w:rPr>
          <w:sz w:val="24"/>
        </w:rPr>
        <w:t>within the dataset(s) or linked to other dataset(s) could lead to the re-identification of a specific</w:t>
      </w:r>
      <w:r>
        <w:rPr>
          <w:spacing w:val="-57"/>
          <w:sz w:val="24"/>
        </w:rPr>
        <w:t xml:space="preserve"> </w:t>
      </w:r>
      <w:r>
        <w:rPr>
          <w:sz w:val="24"/>
        </w:rPr>
        <w:t>Private Person, as well as information provided by a Private Person under the expectation that</w:t>
      </w:r>
      <w:r>
        <w:rPr>
          <w:spacing w:val="1"/>
          <w:sz w:val="24"/>
        </w:rPr>
        <w:t xml:space="preserve"> </w:t>
      </w:r>
      <w:r>
        <w:rPr>
          <w:sz w:val="24"/>
        </w:rPr>
        <w:t>the information would be kept confidential and would not lead to harm to the Private Person.</w:t>
      </w:r>
      <w:r>
        <w:rPr>
          <w:spacing w:val="1"/>
          <w:sz w:val="24"/>
        </w:rPr>
        <w:t xml:space="preserve"> </w:t>
      </w:r>
      <w:r>
        <w:rPr>
          <w:sz w:val="24"/>
        </w:rPr>
        <w:t>Restricted</w:t>
      </w:r>
      <w:r>
        <w:rPr>
          <w:spacing w:val="-1"/>
          <w:sz w:val="24"/>
        </w:rPr>
        <w:t xml:space="preserve"> </w:t>
      </w:r>
      <w:r>
        <w:rPr>
          <w:sz w:val="24"/>
        </w:rPr>
        <w:t>Data</w:t>
      </w:r>
      <w:r w:rsidRPr="004914FE">
        <w:rPr>
          <w:sz w:val="24"/>
        </w:rPr>
        <w:t xml:space="preserve"> </w:t>
      </w:r>
      <w:r>
        <w:rPr>
          <w:sz w:val="24"/>
        </w:rPr>
        <w:t>includes</w:t>
      </w:r>
      <w:r>
        <w:rPr>
          <w:spacing w:val="2"/>
          <w:sz w:val="24"/>
        </w:rPr>
        <w:t xml:space="preserve"> </w:t>
      </w:r>
      <w:r>
        <w:rPr>
          <w:sz w:val="24"/>
        </w:rPr>
        <w:t>any Derivatives.</w:t>
      </w:r>
    </w:p>
    <w:p w14:paraId="6589386B" w14:textId="77777777" w:rsidR="005C28CD" w:rsidRDefault="005C28CD">
      <w:pPr>
        <w:pStyle w:val="BodyText"/>
      </w:pPr>
    </w:p>
    <w:p w14:paraId="5C465BFA" w14:textId="77777777" w:rsidR="005C28CD" w:rsidRDefault="00D06755" w:rsidP="004914FE">
      <w:pPr>
        <w:pStyle w:val="ListParagraph"/>
        <w:numPr>
          <w:ilvl w:val="0"/>
          <w:numId w:val="7"/>
        </w:numPr>
        <w:tabs>
          <w:tab w:val="left" w:pos="461"/>
        </w:tabs>
        <w:ind w:right="301"/>
        <w:rPr>
          <w:sz w:val="24"/>
        </w:rPr>
      </w:pPr>
      <w:r>
        <w:rPr>
          <w:sz w:val="24"/>
        </w:rPr>
        <w:t>“Private Person” means any individual (including an individual acting in an official capacity)</w:t>
      </w:r>
      <w:r>
        <w:rPr>
          <w:spacing w:val="1"/>
          <w:sz w:val="24"/>
        </w:rPr>
        <w:t xml:space="preserve"> </w:t>
      </w:r>
      <w:r>
        <w:rPr>
          <w:sz w:val="24"/>
        </w:rPr>
        <w:t>and any private (i.e., non-government) partnership, corporation, association, organization,</w:t>
      </w:r>
      <w:r>
        <w:rPr>
          <w:spacing w:val="1"/>
          <w:sz w:val="24"/>
        </w:rPr>
        <w:t xml:space="preserve"> </w:t>
      </w:r>
      <w:r>
        <w:rPr>
          <w:sz w:val="24"/>
        </w:rPr>
        <w:t>community, tribe, sovereign nation, or entity (or any combination thereof), including family,</w:t>
      </w:r>
      <w:r>
        <w:rPr>
          <w:spacing w:val="1"/>
          <w:sz w:val="24"/>
        </w:rPr>
        <w:t xml:space="preserve"> </w:t>
      </w:r>
      <w:r>
        <w:rPr>
          <w:sz w:val="24"/>
        </w:rPr>
        <w:t>household,</w:t>
      </w:r>
      <w:r w:rsidRPr="004914FE">
        <w:rPr>
          <w:spacing w:val="-3"/>
          <w:sz w:val="24"/>
        </w:rPr>
        <w:t xml:space="preserve"> </w:t>
      </w:r>
      <w:r>
        <w:rPr>
          <w:sz w:val="24"/>
        </w:rPr>
        <w:t>school,</w:t>
      </w:r>
      <w:r w:rsidRPr="004914FE">
        <w:rPr>
          <w:spacing w:val="-2"/>
          <w:sz w:val="24"/>
        </w:rPr>
        <w:t xml:space="preserve"> </w:t>
      </w:r>
      <w:r>
        <w:rPr>
          <w:sz w:val="24"/>
        </w:rPr>
        <w:t>neighborhood,</w:t>
      </w:r>
      <w:r w:rsidRPr="004914FE">
        <w:rPr>
          <w:spacing w:val="-2"/>
          <w:sz w:val="24"/>
        </w:rPr>
        <w:t xml:space="preserve"> </w:t>
      </w:r>
      <w:r>
        <w:rPr>
          <w:sz w:val="24"/>
        </w:rPr>
        <w:t>health</w:t>
      </w:r>
      <w:r w:rsidRPr="004914FE">
        <w:rPr>
          <w:spacing w:val="-2"/>
          <w:sz w:val="24"/>
        </w:rPr>
        <w:t xml:space="preserve"> </w:t>
      </w:r>
      <w:r>
        <w:rPr>
          <w:sz w:val="24"/>
        </w:rPr>
        <w:t>service,</w:t>
      </w:r>
      <w:r w:rsidRPr="004914FE">
        <w:rPr>
          <w:sz w:val="24"/>
        </w:rPr>
        <w:t xml:space="preserve"> </w:t>
      </w:r>
      <w:r>
        <w:rPr>
          <w:sz w:val="24"/>
        </w:rPr>
        <w:t>or</w:t>
      </w:r>
      <w:r w:rsidRPr="004914FE">
        <w:rPr>
          <w:spacing w:val="-3"/>
          <w:sz w:val="24"/>
        </w:rPr>
        <w:t xml:space="preserve"> </w:t>
      </w:r>
      <w:r>
        <w:rPr>
          <w:sz w:val="24"/>
        </w:rPr>
        <w:t>institution</w:t>
      </w:r>
      <w:r w:rsidRPr="004914FE">
        <w:rPr>
          <w:spacing w:val="1"/>
          <w:sz w:val="24"/>
        </w:rPr>
        <w:t xml:space="preserve"> </w:t>
      </w:r>
      <w:r>
        <w:rPr>
          <w:sz w:val="24"/>
        </w:rPr>
        <w:t>from</w:t>
      </w:r>
      <w:r w:rsidRPr="004914FE">
        <w:rPr>
          <w:spacing w:val="-2"/>
          <w:sz w:val="24"/>
        </w:rPr>
        <w:t xml:space="preserve"> </w:t>
      </w:r>
      <w:r>
        <w:rPr>
          <w:sz w:val="24"/>
        </w:rPr>
        <w:t>which</w:t>
      </w:r>
      <w:r w:rsidRPr="004914FE">
        <w:rPr>
          <w:spacing w:val="-3"/>
          <w:sz w:val="24"/>
        </w:rPr>
        <w:t xml:space="preserve"> </w:t>
      </w:r>
      <w:r>
        <w:rPr>
          <w:sz w:val="24"/>
        </w:rPr>
        <w:t>the</w:t>
      </w:r>
      <w:r w:rsidRPr="004914FE">
        <w:rPr>
          <w:spacing w:val="-3"/>
          <w:sz w:val="24"/>
        </w:rPr>
        <w:t xml:space="preserve"> </w:t>
      </w:r>
      <w:r>
        <w:rPr>
          <w:sz w:val="24"/>
        </w:rPr>
        <w:t>Restricted</w:t>
      </w:r>
      <w:r w:rsidRPr="004914FE">
        <w:rPr>
          <w:spacing w:val="-3"/>
          <w:sz w:val="24"/>
        </w:rPr>
        <w:t xml:space="preserve"> </w:t>
      </w:r>
      <w:r>
        <w:rPr>
          <w:sz w:val="24"/>
        </w:rPr>
        <w:t>Data</w:t>
      </w:r>
      <w:r>
        <w:rPr>
          <w:spacing w:val="-57"/>
          <w:sz w:val="24"/>
        </w:rPr>
        <w:t xml:space="preserve"> </w:t>
      </w:r>
      <w:r>
        <w:rPr>
          <w:sz w:val="24"/>
        </w:rPr>
        <w:t>arise or were derived, or which are related to a Private Person from which the Restricted Data</w:t>
      </w:r>
      <w:r>
        <w:rPr>
          <w:spacing w:val="1"/>
          <w:sz w:val="24"/>
        </w:rPr>
        <w:t xml:space="preserve"> </w:t>
      </w:r>
      <w:r>
        <w:rPr>
          <w:sz w:val="24"/>
        </w:rPr>
        <w:t>arise</w:t>
      </w:r>
      <w:r>
        <w:rPr>
          <w:spacing w:val="-2"/>
          <w:sz w:val="24"/>
        </w:rPr>
        <w:t xml:space="preserve"> </w:t>
      </w:r>
      <w:r>
        <w:rPr>
          <w:sz w:val="24"/>
        </w:rPr>
        <w:t>or were</w:t>
      </w:r>
      <w:r>
        <w:rPr>
          <w:spacing w:val="-2"/>
          <w:sz w:val="24"/>
        </w:rPr>
        <w:t xml:space="preserve"> </w:t>
      </w:r>
      <w:r>
        <w:rPr>
          <w:sz w:val="24"/>
        </w:rPr>
        <w:t>derived.</w:t>
      </w:r>
    </w:p>
    <w:p w14:paraId="1243705F" w14:textId="77777777" w:rsidR="005C28CD" w:rsidRDefault="005C28CD">
      <w:pPr>
        <w:pStyle w:val="BodyText"/>
      </w:pPr>
    </w:p>
    <w:p w14:paraId="403AAB3A" w14:textId="77777777" w:rsidR="005C28CD" w:rsidRDefault="00D06755" w:rsidP="004914FE">
      <w:pPr>
        <w:pStyle w:val="ListParagraph"/>
        <w:numPr>
          <w:ilvl w:val="0"/>
          <w:numId w:val="7"/>
        </w:numPr>
        <w:tabs>
          <w:tab w:val="left" w:pos="461"/>
        </w:tabs>
        <w:spacing w:before="1"/>
        <w:ind w:hanging="361"/>
        <w:rPr>
          <w:sz w:val="24"/>
        </w:rPr>
      </w:pPr>
      <w:r>
        <w:rPr>
          <w:sz w:val="24"/>
        </w:rPr>
        <w:t>“ICPSR”</w:t>
      </w:r>
      <w:r>
        <w:rPr>
          <w:spacing w:val="-3"/>
          <w:sz w:val="24"/>
        </w:rPr>
        <w:t xml:space="preserve"> </w:t>
      </w:r>
      <w:r>
        <w:rPr>
          <w:sz w:val="24"/>
        </w:rPr>
        <w:t>is</w:t>
      </w:r>
      <w:r w:rsidRPr="004914FE">
        <w:rPr>
          <w:spacing w:val="-2"/>
          <w:sz w:val="24"/>
        </w:rPr>
        <w:t xml:space="preserve"> </w:t>
      </w:r>
      <w:r>
        <w:rPr>
          <w:sz w:val="24"/>
        </w:rPr>
        <w:t>the</w:t>
      </w:r>
      <w:r w:rsidRPr="004914FE">
        <w:rPr>
          <w:spacing w:val="-3"/>
          <w:sz w:val="24"/>
        </w:rPr>
        <w:t xml:space="preserve"> </w:t>
      </w:r>
      <w:r>
        <w:rPr>
          <w:sz w:val="24"/>
        </w:rPr>
        <w:t>Inter-university</w:t>
      </w:r>
      <w:r w:rsidRPr="004914FE">
        <w:rPr>
          <w:spacing w:val="-2"/>
          <w:sz w:val="24"/>
        </w:rPr>
        <w:t xml:space="preserve"> </w:t>
      </w:r>
      <w:r>
        <w:rPr>
          <w:sz w:val="24"/>
        </w:rPr>
        <w:t>Consortium</w:t>
      </w:r>
      <w:r w:rsidRPr="004914FE">
        <w:rPr>
          <w:spacing w:val="-2"/>
          <w:sz w:val="24"/>
        </w:rPr>
        <w:t xml:space="preserve"> </w:t>
      </w:r>
      <w:r>
        <w:rPr>
          <w:sz w:val="24"/>
        </w:rPr>
        <w:t>for</w:t>
      </w:r>
      <w:r>
        <w:rPr>
          <w:spacing w:val="-3"/>
          <w:sz w:val="24"/>
        </w:rPr>
        <w:t xml:space="preserve"> </w:t>
      </w:r>
      <w:r>
        <w:rPr>
          <w:sz w:val="24"/>
        </w:rPr>
        <w:t>Political</w:t>
      </w:r>
      <w:r>
        <w:rPr>
          <w:spacing w:val="-2"/>
          <w:sz w:val="24"/>
        </w:rPr>
        <w:t xml:space="preserve"> </w:t>
      </w:r>
      <w:r>
        <w:rPr>
          <w:sz w:val="24"/>
        </w:rPr>
        <w:t>and</w:t>
      </w:r>
      <w:r w:rsidRPr="004914FE">
        <w:rPr>
          <w:spacing w:val="-2"/>
          <w:sz w:val="24"/>
        </w:rPr>
        <w:t xml:space="preserve"> </w:t>
      </w:r>
      <w:r>
        <w:rPr>
          <w:sz w:val="24"/>
        </w:rPr>
        <w:t>Social</w:t>
      </w:r>
      <w:r w:rsidRPr="004914FE">
        <w:rPr>
          <w:spacing w:val="-2"/>
          <w:sz w:val="24"/>
        </w:rPr>
        <w:t xml:space="preserve"> </w:t>
      </w:r>
      <w:r>
        <w:rPr>
          <w:sz w:val="24"/>
        </w:rPr>
        <w:t>Research.</w:t>
      </w:r>
    </w:p>
    <w:p w14:paraId="25C7AB2F" w14:textId="77777777" w:rsidR="005C28CD" w:rsidRDefault="005C28CD">
      <w:pPr>
        <w:pStyle w:val="BodyText"/>
        <w:spacing w:before="11"/>
        <w:rPr>
          <w:sz w:val="23"/>
        </w:rPr>
      </w:pPr>
    </w:p>
    <w:p w14:paraId="77FEFF1D" w14:textId="77777777" w:rsidR="005C28CD" w:rsidRDefault="00D06755" w:rsidP="004914FE">
      <w:pPr>
        <w:pStyle w:val="ListParagraph"/>
        <w:numPr>
          <w:ilvl w:val="0"/>
          <w:numId w:val="7"/>
        </w:numPr>
        <w:tabs>
          <w:tab w:val="left" w:pos="461"/>
        </w:tabs>
        <w:ind w:right="160"/>
        <w:rPr>
          <w:sz w:val="24"/>
        </w:rPr>
      </w:pPr>
      <w:r>
        <w:rPr>
          <w:sz w:val="24"/>
        </w:rPr>
        <w:t>“Online Application” includes all information entered into the ICPSR web-based data access</w:t>
      </w:r>
      <w:r>
        <w:rPr>
          <w:spacing w:val="1"/>
          <w:sz w:val="24"/>
        </w:rPr>
        <w:t xml:space="preserve"> </w:t>
      </w:r>
      <w:r>
        <w:rPr>
          <w:sz w:val="24"/>
        </w:rPr>
        <w:t>request system, including Investigator information, Research Staff information, Research</w:t>
      </w:r>
      <w:r>
        <w:rPr>
          <w:spacing w:val="1"/>
          <w:sz w:val="24"/>
        </w:rPr>
        <w:t xml:space="preserve"> </w:t>
      </w:r>
      <w:r>
        <w:rPr>
          <w:sz w:val="24"/>
        </w:rPr>
        <w:t>Description, Data Selection specifying which files and documentation are requested,</w:t>
      </w:r>
      <w:r>
        <w:rPr>
          <w:spacing w:val="1"/>
          <w:sz w:val="24"/>
        </w:rPr>
        <w:t xml:space="preserve"> </w:t>
      </w:r>
      <w:r>
        <w:rPr>
          <w:sz w:val="24"/>
        </w:rPr>
        <w:t>Confidentiality</w:t>
      </w:r>
      <w:r>
        <w:rPr>
          <w:spacing w:val="-3"/>
          <w:sz w:val="24"/>
        </w:rPr>
        <w:t xml:space="preserve"> </w:t>
      </w:r>
      <w:r>
        <w:rPr>
          <w:sz w:val="24"/>
        </w:rPr>
        <w:t>Pledge</w:t>
      </w:r>
      <w:r w:rsidRPr="004914FE">
        <w:rPr>
          <w:spacing w:val="-5"/>
          <w:sz w:val="24"/>
        </w:rPr>
        <w:t xml:space="preserve"> </w:t>
      </w:r>
      <w:r>
        <w:rPr>
          <w:sz w:val="24"/>
        </w:rPr>
        <w:t>signed</w:t>
      </w:r>
      <w:r>
        <w:rPr>
          <w:spacing w:val="-2"/>
          <w:sz w:val="24"/>
        </w:rPr>
        <w:t xml:space="preserve"> </w:t>
      </w:r>
      <w:r>
        <w:rPr>
          <w:sz w:val="24"/>
        </w:rPr>
        <w:t>by</w:t>
      </w:r>
      <w:r w:rsidRPr="004914FE">
        <w:rPr>
          <w:spacing w:val="-3"/>
          <w:sz w:val="24"/>
        </w:rPr>
        <w:t xml:space="preserve"> </w:t>
      </w:r>
      <w:r>
        <w:rPr>
          <w:sz w:val="24"/>
        </w:rPr>
        <w:t>the</w:t>
      </w:r>
      <w:r w:rsidRPr="004914FE">
        <w:rPr>
          <w:spacing w:val="-2"/>
          <w:sz w:val="24"/>
        </w:rPr>
        <w:t xml:space="preserve"> </w:t>
      </w:r>
      <w:r>
        <w:rPr>
          <w:sz w:val="24"/>
        </w:rPr>
        <w:t>Investigator,</w:t>
      </w:r>
      <w:r w:rsidRPr="004914FE">
        <w:rPr>
          <w:spacing w:val="2"/>
          <w:sz w:val="24"/>
        </w:rPr>
        <w:t xml:space="preserve"> </w:t>
      </w:r>
      <w:r>
        <w:rPr>
          <w:sz w:val="24"/>
        </w:rPr>
        <w:t>Supplemental</w:t>
      </w:r>
      <w:r w:rsidRPr="004914FE">
        <w:rPr>
          <w:spacing w:val="-3"/>
          <w:sz w:val="24"/>
        </w:rPr>
        <w:t xml:space="preserve"> </w:t>
      </w:r>
      <w:r>
        <w:rPr>
          <w:sz w:val="24"/>
        </w:rPr>
        <w:t>Agreement</w:t>
      </w:r>
      <w:r w:rsidRPr="004914FE">
        <w:rPr>
          <w:sz w:val="24"/>
        </w:rPr>
        <w:t xml:space="preserve"> </w:t>
      </w:r>
      <w:r>
        <w:rPr>
          <w:sz w:val="24"/>
        </w:rPr>
        <w:t>and</w:t>
      </w:r>
      <w:r w:rsidRPr="004914FE">
        <w:rPr>
          <w:spacing w:val="-3"/>
          <w:sz w:val="24"/>
        </w:rPr>
        <w:t xml:space="preserve"> </w:t>
      </w:r>
      <w:r>
        <w:rPr>
          <w:sz w:val="24"/>
        </w:rPr>
        <w:t>Confidentiality</w:t>
      </w:r>
      <w:r>
        <w:rPr>
          <w:spacing w:val="-57"/>
          <w:sz w:val="24"/>
        </w:rPr>
        <w:t xml:space="preserve"> </w:t>
      </w:r>
      <w:r>
        <w:rPr>
          <w:sz w:val="24"/>
        </w:rPr>
        <w:t>Pledge signed by each Research Staff, Data Security Plan, and a copy of a document signed by</w:t>
      </w:r>
      <w:r>
        <w:rPr>
          <w:spacing w:val="1"/>
          <w:sz w:val="24"/>
        </w:rPr>
        <w:t xml:space="preserve"> </w:t>
      </w:r>
      <w:r>
        <w:rPr>
          <w:sz w:val="24"/>
        </w:rPr>
        <w:t>the Institution's Institutional Review Board (IRB), or equivalent, approving or exempting the</w:t>
      </w:r>
      <w:r>
        <w:rPr>
          <w:spacing w:val="1"/>
          <w:sz w:val="24"/>
        </w:rPr>
        <w:t xml:space="preserve"> </w:t>
      </w:r>
      <w:r>
        <w:rPr>
          <w:sz w:val="24"/>
        </w:rPr>
        <w:t>research</w:t>
      </w:r>
      <w:r>
        <w:rPr>
          <w:spacing w:val="-1"/>
          <w:sz w:val="24"/>
        </w:rPr>
        <w:t xml:space="preserve"> </w:t>
      </w:r>
      <w:r>
        <w:rPr>
          <w:sz w:val="24"/>
        </w:rPr>
        <w:t>project.</w:t>
      </w:r>
    </w:p>
    <w:p w14:paraId="0C8E01F6" w14:textId="77777777" w:rsidR="005C28CD" w:rsidRDefault="005C28CD">
      <w:pPr>
        <w:rPr>
          <w:sz w:val="24"/>
        </w:rPr>
        <w:sectPr w:rsidR="005C28CD">
          <w:type w:val="continuous"/>
          <w:pgSz w:w="12240" w:h="15840"/>
          <w:pgMar w:top="1300" w:right="1200" w:bottom="280" w:left="1220" w:header="720" w:footer="720" w:gutter="0"/>
          <w:cols w:space="720"/>
        </w:sectPr>
      </w:pPr>
    </w:p>
    <w:p w14:paraId="3EEDE8C0" w14:textId="77777777" w:rsidR="005C28CD" w:rsidRDefault="00D06755" w:rsidP="004914FE">
      <w:pPr>
        <w:pStyle w:val="ListParagraph"/>
        <w:numPr>
          <w:ilvl w:val="0"/>
          <w:numId w:val="7"/>
        </w:numPr>
        <w:tabs>
          <w:tab w:val="left" w:pos="460"/>
          <w:tab w:val="left" w:pos="461"/>
        </w:tabs>
        <w:spacing w:before="136"/>
        <w:ind w:right="412"/>
        <w:rPr>
          <w:sz w:val="24"/>
        </w:rPr>
      </w:pPr>
      <w:r>
        <w:rPr>
          <w:sz w:val="24"/>
        </w:rPr>
        <w:lastRenderedPageBreak/>
        <w:t>“Data Security Plan” is a component of the Agreement which specifies permissible computer</w:t>
      </w:r>
      <w:r>
        <w:rPr>
          <w:spacing w:val="-57"/>
          <w:sz w:val="24"/>
        </w:rPr>
        <w:t xml:space="preserve"> </w:t>
      </w:r>
      <w:r>
        <w:rPr>
          <w:sz w:val="24"/>
        </w:rPr>
        <w:t>configurations for use of Restricted Data and records what the Investigator commits to do in</w:t>
      </w:r>
      <w:r>
        <w:rPr>
          <w:spacing w:val="1"/>
          <w:sz w:val="24"/>
        </w:rPr>
        <w:t xml:space="preserve"> </w:t>
      </w:r>
      <w:r>
        <w:rPr>
          <w:sz w:val="24"/>
        </w:rPr>
        <w:t>order</w:t>
      </w:r>
      <w:r>
        <w:rPr>
          <w:spacing w:val="-1"/>
          <w:sz w:val="24"/>
        </w:rPr>
        <w:t xml:space="preserve"> </w:t>
      </w:r>
      <w:r>
        <w:rPr>
          <w:sz w:val="24"/>
        </w:rPr>
        <w:t>to keep Restricted</w:t>
      </w:r>
      <w:r>
        <w:rPr>
          <w:spacing w:val="2"/>
          <w:sz w:val="24"/>
        </w:rPr>
        <w:t xml:space="preserve"> </w:t>
      </w:r>
      <w:r>
        <w:rPr>
          <w:sz w:val="24"/>
        </w:rPr>
        <w:t>Data</w:t>
      </w:r>
      <w:r w:rsidRPr="004914FE">
        <w:rPr>
          <w:spacing w:val="1"/>
          <w:sz w:val="24"/>
        </w:rPr>
        <w:t xml:space="preserve"> </w:t>
      </w:r>
      <w:r>
        <w:rPr>
          <w:sz w:val="24"/>
        </w:rPr>
        <w:t>secure.</w:t>
      </w:r>
    </w:p>
    <w:p w14:paraId="4806D1EF" w14:textId="77777777" w:rsidR="005C28CD" w:rsidRDefault="005C28CD">
      <w:pPr>
        <w:pStyle w:val="BodyText"/>
      </w:pPr>
    </w:p>
    <w:p w14:paraId="48B0A2E7" w14:textId="77777777" w:rsidR="005C28CD" w:rsidRDefault="00D06755" w:rsidP="004914FE">
      <w:pPr>
        <w:pStyle w:val="ListParagraph"/>
        <w:numPr>
          <w:ilvl w:val="0"/>
          <w:numId w:val="7"/>
        </w:numPr>
        <w:tabs>
          <w:tab w:val="left" w:pos="460"/>
          <w:tab w:val="left" w:pos="461"/>
        </w:tabs>
        <w:ind w:right="319"/>
        <w:rPr>
          <w:sz w:val="24"/>
        </w:rPr>
      </w:pPr>
      <w:r>
        <w:rPr>
          <w:sz w:val="24"/>
        </w:rPr>
        <w:t>“Deductive Disclosure” is the discerning of a Private Person's identity or confidential</w:t>
      </w:r>
      <w:r>
        <w:rPr>
          <w:spacing w:val="1"/>
          <w:sz w:val="24"/>
        </w:rPr>
        <w:t xml:space="preserve"> </w:t>
      </w:r>
      <w:r>
        <w:rPr>
          <w:sz w:val="24"/>
        </w:rPr>
        <w:t>information through the use of characteristics about that Private Person in the Restricted Data.</w:t>
      </w:r>
      <w:r>
        <w:rPr>
          <w:spacing w:val="-57"/>
          <w:sz w:val="24"/>
        </w:rPr>
        <w:t xml:space="preserve"> </w:t>
      </w:r>
      <w:r>
        <w:rPr>
          <w:sz w:val="24"/>
        </w:rPr>
        <w:t>Disclosure risk is present if an unacceptably narrow estimation of a Private Person’s</w:t>
      </w:r>
      <w:r>
        <w:rPr>
          <w:spacing w:val="1"/>
          <w:sz w:val="24"/>
        </w:rPr>
        <w:t xml:space="preserve"> </w:t>
      </w:r>
      <w:r>
        <w:rPr>
          <w:sz w:val="24"/>
        </w:rPr>
        <w:t>confidential information is possible or if determining the exact attributes of the Private Person</w:t>
      </w:r>
      <w:r>
        <w:rPr>
          <w:spacing w:val="-57"/>
          <w:sz w:val="24"/>
        </w:rPr>
        <w:t xml:space="preserve"> </w:t>
      </w:r>
      <w:r>
        <w:rPr>
          <w:sz w:val="24"/>
        </w:rPr>
        <w:t>is</w:t>
      </w:r>
      <w:r>
        <w:rPr>
          <w:spacing w:val="-1"/>
          <w:sz w:val="24"/>
        </w:rPr>
        <w:t xml:space="preserve"> </w:t>
      </w:r>
      <w:r>
        <w:rPr>
          <w:sz w:val="24"/>
        </w:rPr>
        <w:t>possible</w:t>
      </w:r>
      <w:r>
        <w:rPr>
          <w:spacing w:val="-1"/>
          <w:sz w:val="24"/>
        </w:rPr>
        <w:t xml:space="preserve"> </w:t>
      </w:r>
      <w:r>
        <w:rPr>
          <w:sz w:val="24"/>
        </w:rPr>
        <w:t>with</w:t>
      </w:r>
      <w:r w:rsidRPr="004914FE">
        <w:rPr>
          <w:spacing w:val="-1"/>
          <w:sz w:val="24"/>
        </w:rPr>
        <w:t xml:space="preserve"> </w:t>
      </w:r>
      <w:r>
        <w:rPr>
          <w:sz w:val="24"/>
        </w:rPr>
        <w:t>a high level of confidence.</w:t>
      </w:r>
    </w:p>
    <w:p w14:paraId="3B665308" w14:textId="77777777" w:rsidR="005C28CD" w:rsidRDefault="005C28CD">
      <w:pPr>
        <w:pStyle w:val="BodyText"/>
      </w:pPr>
    </w:p>
    <w:p w14:paraId="5F8C2EF3" w14:textId="77777777" w:rsidR="005C28CD" w:rsidRDefault="00D06755" w:rsidP="004914FE">
      <w:pPr>
        <w:pStyle w:val="ListParagraph"/>
        <w:numPr>
          <w:ilvl w:val="0"/>
          <w:numId w:val="7"/>
        </w:numPr>
        <w:tabs>
          <w:tab w:val="left" w:pos="461"/>
        </w:tabs>
        <w:ind w:right="193"/>
        <w:rPr>
          <w:sz w:val="24"/>
        </w:rPr>
      </w:pPr>
      <w:r>
        <w:rPr>
          <w:sz w:val="24"/>
        </w:rPr>
        <w:t>“Derivative” is a file or statistic derived from the Restricted Data that poses disclosure risk to</w:t>
      </w:r>
      <w:r>
        <w:rPr>
          <w:spacing w:val="1"/>
          <w:sz w:val="24"/>
        </w:rPr>
        <w:t xml:space="preserve"> </w:t>
      </w:r>
      <w:r>
        <w:rPr>
          <w:sz w:val="24"/>
        </w:rPr>
        <w:t>any</w:t>
      </w:r>
      <w:r w:rsidRPr="004914FE">
        <w:rPr>
          <w:sz w:val="24"/>
        </w:rPr>
        <w:t xml:space="preserve"> </w:t>
      </w:r>
      <w:r>
        <w:rPr>
          <w:sz w:val="24"/>
        </w:rPr>
        <w:t>Private</w:t>
      </w:r>
      <w:r w:rsidRPr="004914FE">
        <w:rPr>
          <w:sz w:val="24"/>
        </w:rPr>
        <w:t xml:space="preserve"> </w:t>
      </w:r>
      <w:r>
        <w:rPr>
          <w:sz w:val="24"/>
        </w:rPr>
        <w:t>Person</w:t>
      </w:r>
      <w:r w:rsidRPr="004914FE">
        <w:rPr>
          <w:sz w:val="24"/>
        </w:rPr>
        <w:t xml:space="preserve"> </w:t>
      </w:r>
      <w:r>
        <w:rPr>
          <w:sz w:val="24"/>
        </w:rPr>
        <w:t>in</w:t>
      </w:r>
      <w:r w:rsidRPr="004914FE">
        <w:rPr>
          <w:sz w:val="24"/>
        </w:rPr>
        <w:t xml:space="preserve"> </w:t>
      </w:r>
      <w:r>
        <w:rPr>
          <w:sz w:val="24"/>
        </w:rPr>
        <w:t>the</w:t>
      </w:r>
      <w:r w:rsidRPr="004914FE">
        <w:rPr>
          <w:sz w:val="24"/>
        </w:rPr>
        <w:t xml:space="preserve"> </w:t>
      </w:r>
      <w:r>
        <w:rPr>
          <w:sz w:val="24"/>
        </w:rPr>
        <w:t>Restricted</w:t>
      </w:r>
      <w:r w:rsidRPr="004914FE">
        <w:rPr>
          <w:sz w:val="24"/>
        </w:rPr>
        <w:t xml:space="preserve"> </w:t>
      </w:r>
      <w:r>
        <w:rPr>
          <w:sz w:val="24"/>
        </w:rPr>
        <w:t>Data</w:t>
      </w:r>
      <w:r w:rsidRPr="004914FE">
        <w:rPr>
          <w:sz w:val="24"/>
        </w:rPr>
        <w:t xml:space="preserve"> </w:t>
      </w:r>
      <w:r>
        <w:rPr>
          <w:sz w:val="24"/>
        </w:rPr>
        <w:t>obtained</w:t>
      </w:r>
      <w:r w:rsidRPr="004914FE">
        <w:rPr>
          <w:sz w:val="24"/>
        </w:rPr>
        <w:t xml:space="preserve"> </w:t>
      </w:r>
      <w:r>
        <w:rPr>
          <w:sz w:val="24"/>
        </w:rPr>
        <w:t>through</w:t>
      </w:r>
      <w:r w:rsidRPr="004914FE">
        <w:rPr>
          <w:sz w:val="24"/>
        </w:rPr>
        <w:t xml:space="preserve"> </w:t>
      </w:r>
      <w:r>
        <w:rPr>
          <w:sz w:val="24"/>
        </w:rPr>
        <w:t>this</w:t>
      </w:r>
      <w:r w:rsidRPr="004914FE">
        <w:rPr>
          <w:sz w:val="24"/>
        </w:rPr>
        <w:t xml:space="preserve"> </w:t>
      </w:r>
      <w:r>
        <w:rPr>
          <w:sz w:val="24"/>
        </w:rPr>
        <w:t>Agreement.</w:t>
      </w:r>
      <w:r w:rsidRPr="004914FE">
        <w:rPr>
          <w:sz w:val="24"/>
        </w:rPr>
        <w:t xml:space="preserve"> </w:t>
      </w:r>
      <w:r>
        <w:rPr>
          <w:sz w:val="24"/>
        </w:rPr>
        <w:t>Derivatives</w:t>
      </w:r>
      <w:r w:rsidRPr="004914FE">
        <w:rPr>
          <w:sz w:val="24"/>
        </w:rPr>
        <w:t xml:space="preserve"> </w:t>
      </w:r>
      <w:r>
        <w:rPr>
          <w:sz w:val="24"/>
        </w:rPr>
        <w:t>include</w:t>
      </w:r>
      <w:r w:rsidRPr="004914FE">
        <w:rPr>
          <w:spacing w:val="-58"/>
          <w:sz w:val="24"/>
        </w:rPr>
        <w:t xml:space="preserve"> </w:t>
      </w:r>
      <w:r>
        <w:rPr>
          <w:sz w:val="24"/>
        </w:rPr>
        <w:t>copies of the Restricted Data provided through ICPSR’s Virtual Data Enclave (VDE), subsets</w:t>
      </w:r>
      <w:r>
        <w:rPr>
          <w:spacing w:val="1"/>
          <w:sz w:val="24"/>
        </w:rPr>
        <w:t xml:space="preserve"> </w:t>
      </w:r>
      <w:r>
        <w:rPr>
          <w:sz w:val="24"/>
        </w:rPr>
        <w:t>of the Restricted Data, and analysis results that do not conform to the guidelines in Section</w:t>
      </w:r>
      <w:r>
        <w:rPr>
          <w:spacing w:val="1"/>
          <w:sz w:val="24"/>
        </w:rPr>
        <w:t xml:space="preserve"> </w:t>
      </w:r>
      <w:r>
        <w:rPr>
          <w:sz w:val="24"/>
        </w:rPr>
        <w:t>VI.F.</w:t>
      </w:r>
    </w:p>
    <w:p w14:paraId="1FF20056" w14:textId="77777777" w:rsidR="005C28CD" w:rsidRDefault="005C28CD">
      <w:pPr>
        <w:pStyle w:val="BodyText"/>
        <w:spacing w:before="10"/>
        <w:rPr>
          <w:sz w:val="23"/>
        </w:rPr>
      </w:pPr>
    </w:p>
    <w:p w14:paraId="2203B7D7" w14:textId="77777777" w:rsidR="005C28CD" w:rsidRDefault="00D06755" w:rsidP="004914FE">
      <w:pPr>
        <w:pStyle w:val="ListParagraph"/>
        <w:numPr>
          <w:ilvl w:val="0"/>
          <w:numId w:val="7"/>
        </w:numPr>
        <w:tabs>
          <w:tab w:val="left" w:pos="461"/>
        </w:tabs>
        <w:ind w:right="551"/>
        <w:rPr>
          <w:sz w:val="24"/>
        </w:rPr>
      </w:pPr>
      <w:r>
        <w:rPr>
          <w:sz w:val="24"/>
        </w:rPr>
        <w:t>The “Virtual Data Enclave” permits monitored access to data that are not available to the</w:t>
      </w:r>
      <w:r>
        <w:rPr>
          <w:spacing w:val="1"/>
          <w:sz w:val="24"/>
        </w:rPr>
        <w:t xml:space="preserve"> </w:t>
      </w:r>
      <w:r>
        <w:rPr>
          <w:sz w:val="24"/>
        </w:rPr>
        <w:t>general public. The virtual machine is isolated from the user's physical desktop computer,</w:t>
      </w:r>
      <w:r>
        <w:rPr>
          <w:spacing w:val="1"/>
          <w:sz w:val="24"/>
        </w:rPr>
        <w:t xml:space="preserve"> </w:t>
      </w:r>
      <w:r>
        <w:rPr>
          <w:sz w:val="24"/>
        </w:rPr>
        <w:t>restricting the user from downloading files or parts of files to their physical computer. The</w:t>
      </w:r>
      <w:r>
        <w:rPr>
          <w:spacing w:val="1"/>
          <w:sz w:val="24"/>
        </w:rPr>
        <w:t xml:space="preserve"> </w:t>
      </w:r>
      <w:r>
        <w:rPr>
          <w:sz w:val="24"/>
        </w:rPr>
        <w:t>virtual machine is also restricted in its external access, preventing users from emailing,</w:t>
      </w:r>
      <w:r>
        <w:rPr>
          <w:spacing w:val="1"/>
          <w:sz w:val="24"/>
        </w:rPr>
        <w:t xml:space="preserve"> </w:t>
      </w:r>
      <w:r>
        <w:rPr>
          <w:sz w:val="24"/>
        </w:rPr>
        <w:t>copying,</w:t>
      </w:r>
      <w:r>
        <w:rPr>
          <w:spacing w:val="-2"/>
          <w:sz w:val="24"/>
        </w:rPr>
        <w:t xml:space="preserve"> </w:t>
      </w:r>
      <w:r>
        <w:rPr>
          <w:sz w:val="24"/>
        </w:rPr>
        <w:t>or</w:t>
      </w:r>
      <w:r w:rsidRPr="004914FE">
        <w:rPr>
          <w:spacing w:val="-1"/>
          <w:sz w:val="24"/>
        </w:rPr>
        <w:t xml:space="preserve"> </w:t>
      </w:r>
      <w:r>
        <w:rPr>
          <w:sz w:val="24"/>
        </w:rPr>
        <w:t>otherwise</w:t>
      </w:r>
      <w:r>
        <w:rPr>
          <w:spacing w:val="-2"/>
          <w:sz w:val="24"/>
        </w:rPr>
        <w:t xml:space="preserve"> </w:t>
      </w:r>
      <w:r>
        <w:rPr>
          <w:sz w:val="24"/>
        </w:rPr>
        <w:t>moving</w:t>
      </w:r>
      <w:r>
        <w:rPr>
          <w:spacing w:val="-2"/>
          <w:sz w:val="24"/>
        </w:rPr>
        <w:t xml:space="preserve"> </w:t>
      </w:r>
      <w:r>
        <w:rPr>
          <w:sz w:val="24"/>
        </w:rPr>
        <w:t>files</w:t>
      </w:r>
      <w:r w:rsidRPr="004914FE">
        <w:rPr>
          <w:spacing w:val="-2"/>
          <w:sz w:val="24"/>
        </w:rPr>
        <w:t xml:space="preserve"> </w:t>
      </w:r>
      <w:r>
        <w:rPr>
          <w:sz w:val="24"/>
        </w:rPr>
        <w:t>outside</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secure</w:t>
      </w:r>
      <w:r w:rsidRPr="004914FE">
        <w:rPr>
          <w:spacing w:val="-1"/>
          <w:sz w:val="24"/>
        </w:rPr>
        <w:t xml:space="preserve"> </w:t>
      </w:r>
      <w:r>
        <w:rPr>
          <w:sz w:val="24"/>
        </w:rPr>
        <w:t>environment,</w:t>
      </w:r>
      <w:r>
        <w:rPr>
          <w:spacing w:val="-1"/>
          <w:sz w:val="24"/>
        </w:rPr>
        <w:t xml:space="preserve"> </w:t>
      </w:r>
      <w:r>
        <w:rPr>
          <w:sz w:val="24"/>
        </w:rPr>
        <w:t>either</w:t>
      </w:r>
      <w:r>
        <w:rPr>
          <w:spacing w:val="-2"/>
          <w:sz w:val="24"/>
        </w:rPr>
        <w:t xml:space="preserve"> </w:t>
      </w:r>
      <w:r>
        <w:rPr>
          <w:sz w:val="24"/>
        </w:rPr>
        <w:t>accidentally</w:t>
      </w:r>
      <w:r w:rsidRPr="004914FE">
        <w:rPr>
          <w:spacing w:val="-1"/>
          <w:sz w:val="24"/>
        </w:rPr>
        <w:t xml:space="preserve"> </w:t>
      </w:r>
      <w:r>
        <w:rPr>
          <w:sz w:val="24"/>
        </w:rPr>
        <w:t>or</w:t>
      </w:r>
      <w:r>
        <w:rPr>
          <w:spacing w:val="-57"/>
          <w:sz w:val="24"/>
        </w:rPr>
        <w:t xml:space="preserve"> </w:t>
      </w:r>
      <w:r>
        <w:rPr>
          <w:sz w:val="24"/>
        </w:rPr>
        <w:t>intentionally.</w:t>
      </w:r>
    </w:p>
    <w:p w14:paraId="03B0695C" w14:textId="77777777" w:rsidR="005C28CD" w:rsidRDefault="005C28CD">
      <w:pPr>
        <w:pStyle w:val="BodyText"/>
      </w:pPr>
    </w:p>
    <w:p w14:paraId="21C68F05" w14:textId="77777777" w:rsidR="005C28CD" w:rsidRDefault="00D06755" w:rsidP="004914FE">
      <w:pPr>
        <w:pStyle w:val="Heading1"/>
        <w:numPr>
          <w:ilvl w:val="0"/>
          <w:numId w:val="8"/>
        </w:numPr>
        <w:tabs>
          <w:tab w:val="left" w:pos="408"/>
        </w:tabs>
        <w:ind w:left="407" w:hanging="308"/>
      </w:pPr>
      <w:r>
        <w:t>Responsibility</w:t>
      </w:r>
      <w:r w:rsidRPr="004914FE">
        <w:rPr>
          <w:spacing w:val="-2"/>
        </w:rPr>
        <w:t xml:space="preserve"> </w:t>
      </w:r>
      <w:r>
        <w:t>to</w:t>
      </w:r>
      <w:r w:rsidRPr="004914FE">
        <w:rPr>
          <w:spacing w:val="3"/>
        </w:rPr>
        <w:t xml:space="preserve"> </w:t>
      </w:r>
      <w:r>
        <w:t>Address</w:t>
      </w:r>
      <w:r w:rsidRPr="004914FE">
        <w:rPr>
          <w:spacing w:val="5"/>
        </w:rPr>
        <w:t xml:space="preserve"> </w:t>
      </w:r>
      <w:r>
        <w:t>Disclosure</w:t>
      </w:r>
      <w:r w:rsidRPr="004914FE">
        <w:rPr>
          <w:spacing w:val="-2"/>
        </w:rPr>
        <w:t xml:space="preserve"> </w:t>
      </w:r>
      <w:r>
        <w:t>Risk</w:t>
      </w:r>
    </w:p>
    <w:p w14:paraId="596966D1" w14:textId="77777777" w:rsidR="005C28CD" w:rsidRDefault="005C28CD">
      <w:pPr>
        <w:pStyle w:val="BodyText"/>
        <w:spacing w:before="1"/>
        <w:rPr>
          <w:b/>
        </w:rPr>
      </w:pPr>
    </w:p>
    <w:p w14:paraId="3B9A3C03" w14:textId="77777777" w:rsidR="005C28CD" w:rsidRDefault="00D06755">
      <w:pPr>
        <w:pStyle w:val="BodyText"/>
        <w:ind w:left="100" w:right="122"/>
      </w:pPr>
      <w:r>
        <w:t>Deductive Disclosure of a Private Person's identity from research data is a major concern of federal</w:t>
      </w:r>
      <w:r>
        <w:rPr>
          <w:spacing w:val="-57"/>
        </w:rPr>
        <w:t xml:space="preserve"> </w:t>
      </w:r>
      <w:r>
        <w:t>agencies, researchers, and Institutional Review Boards. Investigators and Institutions who receive</w:t>
      </w:r>
      <w:r>
        <w:rPr>
          <w:spacing w:val="1"/>
        </w:rPr>
        <w:t xml:space="preserve"> </w:t>
      </w:r>
      <w:r>
        <w:t>any portion of Restricted Data are obligated to protect the Restricted Data from Deductive</w:t>
      </w:r>
      <w:r>
        <w:rPr>
          <w:spacing w:val="1"/>
        </w:rPr>
        <w:t xml:space="preserve"> </w:t>
      </w:r>
      <w:r>
        <w:t>Disclosure risk, non-authorized use, and attempts to identify any Private Person by strictly adhering</w:t>
      </w:r>
      <w:r>
        <w:rPr>
          <w:spacing w:val="-58"/>
        </w:rPr>
        <w:t xml:space="preserve"> </w:t>
      </w:r>
      <w:r>
        <w:t>to</w:t>
      </w:r>
      <w:r>
        <w:rPr>
          <w:spacing w:val="-1"/>
        </w:rPr>
        <w:t xml:space="preserve"> </w:t>
      </w:r>
      <w:r>
        <w:t>the</w:t>
      </w:r>
      <w:r>
        <w:rPr>
          <w:spacing w:val="-1"/>
        </w:rPr>
        <w:t xml:space="preserve"> </w:t>
      </w:r>
      <w:r>
        <w:t>obligations set</w:t>
      </w:r>
      <w:r w:rsidRPr="004914FE">
        <w:rPr>
          <w:spacing w:val="-1"/>
        </w:rPr>
        <w:t xml:space="preserve"> </w:t>
      </w:r>
      <w:r>
        <w:t>forth in this Agreement.</w:t>
      </w:r>
    </w:p>
    <w:p w14:paraId="26FD21FF" w14:textId="77777777" w:rsidR="005C28CD" w:rsidRDefault="005C28CD">
      <w:pPr>
        <w:pStyle w:val="BodyText"/>
      </w:pPr>
    </w:p>
    <w:p w14:paraId="580E047C" w14:textId="77777777" w:rsidR="005C28CD" w:rsidRDefault="00D06755" w:rsidP="004914FE">
      <w:pPr>
        <w:pStyle w:val="Heading1"/>
        <w:numPr>
          <w:ilvl w:val="0"/>
          <w:numId w:val="8"/>
        </w:numPr>
        <w:tabs>
          <w:tab w:val="left" w:pos="501"/>
        </w:tabs>
        <w:ind w:left="500" w:hanging="401"/>
      </w:pPr>
      <w:r>
        <w:t>Requirements</w:t>
      </w:r>
      <w:r>
        <w:rPr>
          <w:spacing w:val="-4"/>
        </w:rPr>
        <w:t xml:space="preserve"> </w:t>
      </w:r>
      <w:r>
        <w:t>of</w:t>
      </w:r>
      <w:r w:rsidRPr="004914FE">
        <w:rPr>
          <w:spacing w:val="-2"/>
        </w:rPr>
        <w:t xml:space="preserve"> </w:t>
      </w:r>
      <w:r>
        <w:t>Investigator</w:t>
      </w:r>
    </w:p>
    <w:p w14:paraId="2CCEE283" w14:textId="77777777" w:rsidR="005C28CD" w:rsidRDefault="005C28CD">
      <w:pPr>
        <w:pStyle w:val="BodyText"/>
        <w:rPr>
          <w:b/>
        </w:rPr>
      </w:pPr>
    </w:p>
    <w:p w14:paraId="17D490C9" w14:textId="77777777" w:rsidR="005C28CD" w:rsidRDefault="00D06755" w:rsidP="004914FE">
      <w:pPr>
        <w:pStyle w:val="ListParagraph"/>
        <w:numPr>
          <w:ilvl w:val="0"/>
          <w:numId w:val="6"/>
        </w:numPr>
        <w:tabs>
          <w:tab w:val="left" w:pos="461"/>
        </w:tabs>
        <w:ind w:right="174"/>
        <w:rPr>
          <w:sz w:val="24"/>
        </w:rPr>
      </w:pPr>
      <w:r>
        <w:rPr>
          <w:sz w:val="24"/>
        </w:rPr>
        <w:t>The</w:t>
      </w:r>
      <w:r>
        <w:rPr>
          <w:spacing w:val="-2"/>
          <w:sz w:val="24"/>
        </w:rPr>
        <w:t xml:space="preserve"> </w:t>
      </w:r>
      <w:r>
        <w:rPr>
          <w:sz w:val="24"/>
        </w:rPr>
        <w:t>Investigator</w:t>
      </w:r>
      <w:r w:rsidRPr="004914FE">
        <w:rPr>
          <w:spacing w:val="-1"/>
          <w:sz w:val="24"/>
        </w:rPr>
        <w:t xml:space="preserve"> </w:t>
      </w:r>
      <w:r>
        <w:rPr>
          <w:sz w:val="24"/>
        </w:rPr>
        <w:t>assumes</w:t>
      </w:r>
      <w:r w:rsidRPr="004914FE">
        <w:rPr>
          <w:spacing w:val="-3"/>
          <w:sz w:val="24"/>
        </w:rPr>
        <w:t xml:space="preserve"> </w:t>
      </w:r>
      <w:r>
        <w:rPr>
          <w:sz w:val="24"/>
        </w:rPr>
        <w:t>the</w:t>
      </w:r>
      <w:r w:rsidRPr="004914FE">
        <w:rPr>
          <w:spacing w:val="-3"/>
          <w:sz w:val="24"/>
        </w:rPr>
        <w:t xml:space="preserve"> </w:t>
      </w:r>
      <w:r>
        <w:rPr>
          <w:sz w:val="24"/>
        </w:rPr>
        <w:t>responsibility</w:t>
      </w:r>
      <w:r w:rsidRPr="004914FE">
        <w:rPr>
          <w:spacing w:val="-3"/>
          <w:sz w:val="24"/>
        </w:rPr>
        <w:t xml:space="preserve"> </w:t>
      </w:r>
      <w:r>
        <w:rPr>
          <w:sz w:val="24"/>
        </w:rPr>
        <w:t>of</w:t>
      </w:r>
      <w:r w:rsidRPr="004914FE">
        <w:rPr>
          <w:spacing w:val="-2"/>
          <w:sz w:val="24"/>
        </w:rPr>
        <w:t xml:space="preserve"> </w:t>
      </w:r>
      <w:r>
        <w:rPr>
          <w:sz w:val="24"/>
        </w:rPr>
        <w:t>completing</w:t>
      </w:r>
      <w:r w:rsidRPr="004914FE">
        <w:rPr>
          <w:spacing w:val="-3"/>
          <w:sz w:val="24"/>
        </w:rPr>
        <w:t xml:space="preserve"> </w:t>
      </w:r>
      <w:r>
        <w:rPr>
          <w:sz w:val="24"/>
        </w:rPr>
        <w:t>the</w:t>
      </w:r>
      <w:r w:rsidRPr="004914FE">
        <w:rPr>
          <w:spacing w:val="-1"/>
          <w:sz w:val="24"/>
        </w:rPr>
        <w:t xml:space="preserve"> </w:t>
      </w:r>
      <w:r>
        <w:rPr>
          <w:sz w:val="24"/>
        </w:rPr>
        <w:t>Online</w:t>
      </w:r>
      <w:r w:rsidRPr="004914FE">
        <w:rPr>
          <w:spacing w:val="-3"/>
          <w:sz w:val="24"/>
        </w:rPr>
        <w:t xml:space="preserve"> </w:t>
      </w:r>
      <w:r>
        <w:rPr>
          <w:sz w:val="24"/>
        </w:rPr>
        <w:t>Application</w:t>
      </w:r>
      <w:r w:rsidRPr="004914FE">
        <w:rPr>
          <w:spacing w:val="-3"/>
          <w:sz w:val="24"/>
        </w:rPr>
        <w:t xml:space="preserve"> </w:t>
      </w:r>
      <w:r>
        <w:rPr>
          <w:sz w:val="24"/>
        </w:rPr>
        <w:t>and</w:t>
      </w:r>
      <w:r w:rsidRPr="004914FE">
        <w:rPr>
          <w:spacing w:val="-2"/>
          <w:sz w:val="24"/>
        </w:rPr>
        <w:t xml:space="preserve"> </w:t>
      </w:r>
      <w:r>
        <w:rPr>
          <w:sz w:val="24"/>
        </w:rPr>
        <w:t>any</w:t>
      </w:r>
      <w:r w:rsidRPr="004914FE">
        <w:rPr>
          <w:spacing w:val="-3"/>
          <w:sz w:val="24"/>
        </w:rPr>
        <w:t xml:space="preserve"> </w:t>
      </w:r>
      <w:r>
        <w:rPr>
          <w:sz w:val="24"/>
        </w:rPr>
        <w:t>other</w:t>
      </w:r>
      <w:r>
        <w:rPr>
          <w:spacing w:val="-57"/>
          <w:sz w:val="24"/>
        </w:rPr>
        <w:t xml:space="preserve"> </w:t>
      </w:r>
      <w:r>
        <w:rPr>
          <w:sz w:val="24"/>
        </w:rPr>
        <w:t>required</w:t>
      </w:r>
      <w:r>
        <w:rPr>
          <w:spacing w:val="-1"/>
          <w:sz w:val="24"/>
        </w:rPr>
        <w:t xml:space="preserve"> </w:t>
      </w:r>
      <w:r>
        <w:rPr>
          <w:sz w:val="24"/>
        </w:rPr>
        <w:t>documents, reports, and amendments.</w:t>
      </w:r>
    </w:p>
    <w:p w14:paraId="50C336A6" w14:textId="77777777" w:rsidR="005C28CD" w:rsidRDefault="005C28CD">
      <w:pPr>
        <w:pStyle w:val="BodyText"/>
      </w:pPr>
    </w:p>
    <w:p w14:paraId="6C147104" w14:textId="77777777" w:rsidR="005C28CD" w:rsidRDefault="00D06755" w:rsidP="004914FE">
      <w:pPr>
        <w:pStyle w:val="ListParagraph"/>
        <w:numPr>
          <w:ilvl w:val="0"/>
          <w:numId w:val="6"/>
        </w:numPr>
        <w:tabs>
          <w:tab w:val="left" w:pos="461"/>
        </w:tabs>
        <w:spacing w:before="1"/>
        <w:ind w:right="457"/>
        <w:rPr>
          <w:sz w:val="24"/>
        </w:rPr>
      </w:pPr>
      <w:r>
        <w:rPr>
          <w:sz w:val="24"/>
        </w:rPr>
        <w:t>The Investigator agrees to manage and use Restricted Data, implement all Restricted Data</w:t>
      </w:r>
      <w:r>
        <w:rPr>
          <w:spacing w:val="1"/>
          <w:sz w:val="24"/>
        </w:rPr>
        <w:t xml:space="preserve"> </w:t>
      </w:r>
      <w:r>
        <w:rPr>
          <w:sz w:val="24"/>
        </w:rPr>
        <w:t>security</w:t>
      </w:r>
      <w:r w:rsidRPr="004914FE">
        <w:rPr>
          <w:spacing w:val="-2"/>
          <w:sz w:val="24"/>
        </w:rPr>
        <w:t xml:space="preserve"> </w:t>
      </w:r>
      <w:r>
        <w:rPr>
          <w:sz w:val="24"/>
        </w:rPr>
        <w:t>procedures</w:t>
      </w:r>
      <w:r w:rsidRPr="004914FE">
        <w:rPr>
          <w:spacing w:val="-2"/>
          <w:sz w:val="24"/>
        </w:rPr>
        <w:t xml:space="preserve"> </w:t>
      </w:r>
      <w:r>
        <w:rPr>
          <w:sz w:val="24"/>
        </w:rPr>
        <w:t>per</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Security</w:t>
      </w:r>
      <w:r>
        <w:rPr>
          <w:spacing w:val="-1"/>
          <w:sz w:val="24"/>
        </w:rPr>
        <w:t xml:space="preserve"> </w:t>
      </w:r>
      <w:r>
        <w:rPr>
          <w:sz w:val="24"/>
        </w:rPr>
        <w:t>Plan,</w:t>
      </w:r>
      <w:r w:rsidRPr="004914FE">
        <w:rPr>
          <w:spacing w:val="-1"/>
          <w:sz w:val="24"/>
        </w:rPr>
        <w:t xml:space="preserve"> </w:t>
      </w:r>
      <w:r>
        <w:rPr>
          <w:sz w:val="24"/>
        </w:rPr>
        <w:t>and</w:t>
      </w:r>
      <w:r w:rsidRPr="004914FE">
        <w:rPr>
          <w:spacing w:val="-2"/>
          <w:sz w:val="24"/>
        </w:rPr>
        <w:t xml:space="preserve"> </w:t>
      </w:r>
      <w:r>
        <w:rPr>
          <w:sz w:val="24"/>
        </w:rPr>
        <w:t>ensure</w:t>
      </w:r>
      <w:r>
        <w:rPr>
          <w:spacing w:val="-3"/>
          <w:sz w:val="24"/>
        </w:rPr>
        <w:t xml:space="preserve"> </w:t>
      </w:r>
      <w:r>
        <w:rPr>
          <w:sz w:val="24"/>
        </w:rPr>
        <w:t>that</w:t>
      </w:r>
      <w:r>
        <w:rPr>
          <w:spacing w:val="-1"/>
          <w:sz w:val="24"/>
        </w:rPr>
        <w:t xml:space="preserve"> </w:t>
      </w:r>
      <w:r>
        <w:rPr>
          <w:sz w:val="24"/>
        </w:rPr>
        <w:t>all</w:t>
      </w:r>
      <w:r>
        <w:rPr>
          <w:spacing w:val="-1"/>
          <w:sz w:val="24"/>
        </w:rPr>
        <w:t xml:space="preserve"> </w:t>
      </w:r>
      <w:r>
        <w:rPr>
          <w:sz w:val="24"/>
        </w:rPr>
        <w:t>Research</w:t>
      </w:r>
      <w:r>
        <w:rPr>
          <w:spacing w:val="-1"/>
          <w:sz w:val="24"/>
        </w:rPr>
        <w:t xml:space="preserve"> </w:t>
      </w:r>
      <w:r>
        <w:rPr>
          <w:sz w:val="24"/>
        </w:rPr>
        <w:t>Staff</w:t>
      </w:r>
      <w:r>
        <w:rPr>
          <w:spacing w:val="-1"/>
          <w:sz w:val="24"/>
        </w:rPr>
        <w:t xml:space="preserve"> </w:t>
      </w:r>
      <w:r>
        <w:rPr>
          <w:sz w:val="24"/>
        </w:rPr>
        <w:t>understand</w:t>
      </w:r>
      <w:r>
        <w:rPr>
          <w:spacing w:val="-57"/>
          <w:sz w:val="24"/>
        </w:rPr>
        <w:t xml:space="preserve"> </w:t>
      </w:r>
      <w:r>
        <w:rPr>
          <w:sz w:val="24"/>
        </w:rPr>
        <w:t>their</w:t>
      </w:r>
      <w:r>
        <w:rPr>
          <w:spacing w:val="-2"/>
          <w:sz w:val="24"/>
        </w:rPr>
        <w:t xml:space="preserve"> </w:t>
      </w:r>
      <w:r>
        <w:rPr>
          <w:sz w:val="24"/>
        </w:rPr>
        <w:t>requirements per</w:t>
      </w:r>
      <w:r>
        <w:rPr>
          <w:spacing w:val="-1"/>
          <w:sz w:val="24"/>
        </w:rPr>
        <w:t xml:space="preserve"> </w:t>
      </w:r>
      <w:r>
        <w:rPr>
          <w:sz w:val="24"/>
        </w:rPr>
        <w:t>this</w:t>
      </w:r>
      <w:r w:rsidRPr="004914FE">
        <w:rPr>
          <w:spacing w:val="-2"/>
          <w:sz w:val="24"/>
        </w:rPr>
        <w:t xml:space="preserve"> </w:t>
      </w:r>
      <w:r>
        <w:rPr>
          <w:sz w:val="24"/>
        </w:rPr>
        <w:t>Agreement</w:t>
      </w:r>
      <w:r>
        <w:rPr>
          <w:spacing w:val="2"/>
          <w:sz w:val="24"/>
        </w:rPr>
        <w:t xml:space="preserve"> </w:t>
      </w:r>
      <w:r>
        <w:rPr>
          <w:sz w:val="24"/>
        </w:rPr>
        <w:t>and</w:t>
      </w:r>
      <w:r w:rsidRPr="004914FE">
        <w:rPr>
          <w:sz w:val="24"/>
        </w:rPr>
        <w:t xml:space="preserve"> </w:t>
      </w:r>
      <w:r>
        <w:rPr>
          <w:sz w:val="24"/>
        </w:rPr>
        <w:t>follow the</w:t>
      </w:r>
      <w:r w:rsidRPr="004914FE">
        <w:rPr>
          <w:spacing w:val="-2"/>
          <w:sz w:val="24"/>
        </w:rPr>
        <w:t xml:space="preserve"> </w:t>
      </w:r>
      <w:r>
        <w:rPr>
          <w:sz w:val="24"/>
        </w:rPr>
        <w:t>Data Security Plan.</w:t>
      </w:r>
    </w:p>
    <w:p w14:paraId="6740AA2D" w14:textId="77777777" w:rsidR="005C28CD" w:rsidRDefault="005C28CD">
      <w:pPr>
        <w:pStyle w:val="BodyText"/>
        <w:spacing w:before="11"/>
        <w:rPr>
          <w:sz w:val="23"/>
        </w:rPr>
      </w:pPr>
    </w:p>
    <w:p w14:paraId="36CD66C7" w14:textId="77777777" w:rsidR="005C28CD" w:rsidRDefault="00D06755" w:rsidP="004914FE">
      <w:pPr>
        <w:pStyle w:val="ListParagraph"/>
        <w:numPr>
          <w:ilvl w:val="0"/>
          <w:numId w:val="6"/>
        </w:numPr>
        <w:tabs>
          <w:tab w:val="left" w:pos="461"/>
        </w:tabs>
        <w:ind w:hanging="361"/>
        <w:rPr>
          <w:sz w:val="24"/>
        </w:rPr>
      </w:pPr>
      <w:r>
        <w:rPr>
          <w:sz w:val="24"/>
        </w:rPr>
        <w:t>Investigators</w:t>
      </w:r>
      <w:r>
        <w:rPr>
          <w:spacing w:val="-2"/>
          <w:sz w:val="24"/>
        </w:rPr>
        <w:t xml:space="preserve"> </w:t>
      </w:r>
      <w:r>
        <w:rPr>
          <w:sz w:val="24"/>
        </w:rPr>
        <w:t>must</w:t>
      </w:r>
      <w:r>
        <w:rPr>
          <w:spacing w:val="-1"/>
          <w:sz w:val="24"/>
        </w:rPr>
        <w:t xml:space="preserve"> </w:t>
      </w:r>
      <w:r>
        <w:rPr>
          <w:sz w:val="24"/>
        </w:rPr>
        <w:t>meet</w:t>
      </w:r>
      <w:r w:rsidRPr="004914FE">
        <w:rPr>
          <w:spacing w:val="-2"/>
          <w:sz w:val="24"/>
        </w:rPr>
        <w:t xml:space="preserve"> </w:t>
      </w:r>
      <w:r>
        <w:rPr>
          <w:sz w:val="24"/>
        </w:rPr>
        <w:t>each</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following</w:t>
      </w:r>
      <w:r w:rsidRPr="004914FE">
        <w:rPr>
          <w:spacing w:val="-2"/>
          <w:sz w:val="24"/>
        </w:rPr>
        <w:t xml:space="preserve"> </w:t>
      </w:r>
      <w:r>
        <w:rPr>
          <w:sz w:val="24"/>
        </w:rPr>
        <w:t>criteria:</w:t>
      </w:r>
    </w:p>
    <w:p w14:paraId="00EC9F63" w14:textId="77777777" w:rsidR="005C28CD" w:rsidRDefault="005C28CD">
      <w:pPr>
        <w:pStyle w:val="BodyText"/>
      </w:pPr>
    </w:p>
    <w:p w14:paraId="10AB4A32" w14:textId="77777777" w:rsidR="005C28CD" w:rsidRDefault="00D06755" w:rsidP="004914FE">
      <w:pPr>
        <w:pStyle w:val="ListParagraph"/>
        <w:numPr>
          <w:ilvl w:val="1"/>
          <w:numId w:val="6"/>
        </w:numPr>
        <w:tabs>
          <w:tab w:val="left" w:pos="821"/>
        </w:tabs>
        <w:ind w:hanging="361"/>
        <w:rPr>
          <w:sz w:val="24"/>
        </w:rPr>
      </w:pPr>
      <w:r>
        <w:rPr>
          <w:sz w:val="24"/>
        </w:rPr>
        <w:t>Have</w:t>
      </w:r>
      <w:r>
        <w:rPr>
          <w:spacing w:val="-3"/>
          <w:sz w:val="24"/>
        </w:rPr>
        <w:t xml:space="preserve"> </w:t>
      </w:r>
      <w:r>
        <w:rPr>
          <w:sz w:val="24"/>
        </w:rPr>
        <w:t>a</w:t>
      </w:r>
      <w:r w:rsidRPr="004914FE">
        <w:rPr>
          <w:spacing w:val="-3"/>
          <w:sz w:val="24"/>
        </w:rPr>
        <w:t xml:space="preserve"> </w:t>
      </w:r>
      <w:r>
        <w:rPr>
          <w:sz w:val="24"/>
        </w:rPr>
        <w:t>PhD</w:t>
      </w:r>
      <w:r w:rsidRPr="004914FE">
        <w:rPr>
          <w:spacing w:val="-1"/>
          <w:sz w:val="24"/>
        </w:rPr>
        <w:t xml:space="preserve"> </w:t>
      </w:r>
      <w:r>
        <w:rPr>
          <w:sz w:val="24"/>
        </w:rPr>
        <w:t>or</w:t>
      </w:r>
      <w:r w:rsidRPr="004914FE">
        <w:rPr>
          <w:spacing w:val="-2"/>
          <w:sz w:val="24"/>
        </w:rPr>
        <w:t xml:space="preserve"> </w:t>
      </w:r>
      <w:r>
        <w:rPr>
          <w:sz w:val="24"/>
        </w:rPr>
        <w:t>other</w:t>
      </w:r>
      <w:r>
        <w:rPr>
          <w:spacing w:val="-1"/>
          <w:sz w:val="24"/>
        </w:rPr>
        <w:t xml:space="preserve"> </w:t>
      </w:r>
      <w:r>
        <w:rPr>
          <w:sz w:val="24"/>
        </w:rPr>
        <w:t>research-appropriate</w:t>
      </w:r>
      <w:r>
        <w:rPr>
          <w:spacing w:val="-2"/>
          <w:sz w:val="24"/>
        </w:rPr>
        <w:t xml:space="preserve"> </w:t>
      </w:r>
      <w:r>
        <w:rPr>
          <w:sz w:val="24"/>
        </w:rPr>
        <w:t>terminal</w:t>
      </w:r>
      <w:r w:rsidRPr="004914FE">
        <w:rPr>
          <w:sz w:val="24"/>
        </w:rPr>
        <w:t xml:space="preserve"> </w:t>
      </w:r>
      <w:r>
        <w:rPr>
          <w:sz w:val="24"/>
        </w:rPr>
        <w:t>degree;</w:t>
      </w:r>
      <w:r w:rsidRPr="004914FE">
        <w:rPr>
          <w:spacing w:val="1"/>
          <w:sz w:val="24"/>
        </w:rPr>
        <w:t xml:space="preserve"> </w:t>
      </w:r>
      <w:r>
        <w:rPr>
          <w:sz w:val="24"/>
        </w:rPr>
        <w:t>and</w:t>
      </w:r>
    </w:p>
    <w:p w14:paraId="164A209B" w14:textId="77777777" w:rsidR="005C28CD" w:rsidRDefault="00D06755" w:rsidP="004914FE">
      <w:pPr>
        <w:pStyle w:val="ListParagraph"/>
        <w:numPr>
          <w:ilvl w:val="1"/>
          <w:numId w:val="6"/>
        </w:numPr>
        <w:tabs>
          <w:tab w:val="left" w:pos="821"/>
        </w:tabs>
        <w:spacing w:before="120"/>
        <w:ind w:right="1013"/>
        <w:rPr>
          <w:sz w:val="24"/>
        </w:rPr>
      </w:pPr>
      <w:r>
        <w:rPr>
          <w:sz w:val="24"/>
        </w:rPr>
        <w:t>Hold a faculty appointment or have an appointment that is eligible to be a principal</w:t>
      </w:r>
      <w:r>
        <w:rPr>
          <w:spacing w:val="-58"/>
          <w:sz w:val="24"/>
        </w:rPr>
        <w:t xml:space="preserve"> </w:t>
      </w:r>
      <w:r>
        <w:rPr>
          <w:sz w:val="24"/>
        </w:rPr>
        <w:t>investigator</w:t>
      </w:r>
      <w:r w:rsidRPr="004914FE">
        <w:rPr>
          <w:spacing w:val="-2"/>
          <w:sz w:val="24"/>
        </w:rPr>
        <w:t xml:space="preserve"> </w:t>
      </w:r>
      <w:r>
        <w:rPr>
          <w:sz w:val="24"/>
        </w:rPr>
        <w:t>at</w:t>
      </w:r>
      <w:r>
        <w:rPr>
          <w:spacing w:val="2"/>
          <w:sz w:val="24"/>
        </w:rPr>
        <w:t xml:space="preserve"> </w:t>
      </w:r>
      <w:r>
        <w:rPr>
          <w:sz w:val="24"/>
        </w:rPr>
        <w:t>Institution.</w:t>
      </w:r>
    </w:p>
    <w:p w14:paraId="34D1A161" w14:textId="77777777" w:rsidR="005C28CD" w:rsidRDefault="005C28CD">
      <w:pPr>
        <w:rPr>
          <w:sz w:val="24"/>
        </w:rPr>
        <w:sectPr w:rsidR="005C28CD">
          <w:pgSz w:w="12240" w:h="15840"/>
          <w:pgMar w:top="1500" w:right="1200" w:bottom="280" w:left="1220" w:header="720" w:footer="720" w:gutter="0"/>
          <w:cols w:space="720"/>
        </w:sectPr>
      </w:pPr>
    </w:p>
    <w:p w14:paraId="6928D7DF" w14:textId="77777777" w:rsidR="005C28CD" w:rsidRDefault="00D06755" w:rsidP="004914FE">
      <w:pPr>
        <w:pStyle w:val="Heading1"/>
        <w:numPr>
          <w:ilvl w:val="0"/>
          <w:numId w:val="8"/>
        </w:numPr>
        <w:tabs>
          <w:tab w:val="left" w:pos="487"/>
        </w:tabs>
        <w:spacing w:before="60"/>
        <w:ind w:left="486" w:hanging="387"/>
      </w:pPr>
      <w:r>
        <w:lastRenderedPageBreak/>
        <w:t>Requirements</w:t>
      </w:r>
      <w:r>
        <w:rPr>
          <w:spacing w:val="-4"/>
        </w:rPr>
        <w:t xml:space="preserve"> </w:t>
      </w:r>
      <w:r>
        <w:t>of</w:t>
      </w:r>
      <w:r w:rsidRPr="004914FE">
        <w:rPr>
          <w:spacing w:val="-2"/>
        </w:rPr>
        <w:t xml:space="preserve"> </w:t>
      </w:r>
      <w:r>
        <w:t>Institution</w:t>
      </w:r>
    </w:p>
    <w:p w14:paraId="5EEE6F19" w14:textId="77777777" w:rsidR="005C28CD" w:rsidRDefault="005C28CD">
      <w:pPr>
        <w:pStyle w:val="BodyText"/>
        <w:rPr>
          <w:b/>
        </w:rPr>
      </w:pPr>
    </w:p>
    <w:p w14:paraId="7C28F595" w14:textId="77777777" w:rsidR="005C28CD" w:rsidRDefault="00D06755">
      <w:pPr>
        <w:pStyle w:val="BodyText"/>
        <w:ind w:left="100"/>
      </w:pPr>
      <w:r>
        <w:t>The</w:t>
      </w:r>
      <w:r>
        <w:rPr>
          <w:spacing w:val="-1"/>
        </w:rPr>
        <w:t xml:space="preserve"> </w:t>
      </w:r>
      <w:r>
        <w:t>Institution</w:t>
      </w:r>
      <w:r>
        <w:rPr>
          <w:spacing w:val="-1"/>
        </w:rPr>
        <w:t xml:space="preserve"> </w:t>
      </w:r>
      <w:r>
        <w:t>represents</w:t>
      </w:r>
      <w:r w:rsidRPr="004914FE">
        <w:t xml:space="preserve"> </w:t>
      </w:r>
      <w:r>
        <w:t>that</w:t>
      </w:r>
      <w:r>
        <w:rPr>
          <w:spacing w:val="-1"/>
        </w:rPr>
        <w:t xml:space="preserve"> </w:t>
      </w:r>
      <w:r>
        <w:t>it</w:t>
      </w:r>
      <w:r w:rsidRPr="004914FE">
        <w:rPr>
          <w:spacing w:val="-2"/>
        </w:rPr>
        <w:t xml:space="preserve"> </w:t>
      </w:r>
      <w:r>
        <w:t>is:</w:t>
      </w:r>
    </w:p>
    <w:p w14:paraId="4A625DB9" w14:textId="77777777" w:rsidR="005C28CD" w:rsidRDefault="005C28CD">
      <w:pPr>
        <w:pStyle w:val="BodyText"/>
      </w:pPr>
    </w:p>
    <w:p w14:paraId="3AB26124" w14:textId="77777777" w:rsidR="005C28CD" w:rsidRDefault="00D06755" w:rsidP="004914FE">
      <w:pPr>
        <w:pStyle w:val="ListParagraph"/>
        <w:numPr>
          <w:ilvl w:val="0"/>
          <w:numId w:val="5"/>
        </w:numPr>
        <w:tabs>
          <w:tab w:val="left" w:pos="461"/>
        </w:tabs>
        <w:ind w:right="609"/>
        <w:rPr>
          <w:sz w:val="24"/>
        </w:rPr>
      </w:pPr>
      <w:r>
        <w:rPr>
          <w:sz w:val="24"/>
        </w:rPr>
        <w:t>An</w:t>
      </w:r>
      <w:r>
        <w:rPr>
          <w:spacing w:val="-1"/>
          <w:sz w:val="24"/>
        </w:rPr>
        <w:t xml:space="preserve"> </w:t>
      </w:r>
      <w:r>
        <w:rPr>
          <w:sz w:val="24"/>
        </w:rPr>
        <w:t>institution</w:t>
      </w:r>
      <w:r>
        <w:rPr>
          <w:spacing w:val="-1"/>
          <w:sz w:val="24"/>
        </w:rPr>
        <w:t xml:space="preserve"> </w:t>
      </w:r>
      <w:r>
        <w:rPr>
          <w:sz w:val="24"/>
        </w:rPr>
        <w:t>of</w:t>
      </w:r>
      <w:r>
        <w:rPr>
          <w:spacing w:val="-1"/>
          <w:sz w:val="24"/>
        </w:rPr>
        <w:t xml:space="preserve"> </w:t>
      </w:r>
      <w:r>
        <w:rPr>
          <w:sz w:val="24"/>
        </w:rPr>
        <w:t>higher</w:t>
      </w:r>
      <w:r w:rsidRPr="004914FE">
        <w:rPr>
          <w:spacing w:val="-2"/>
          <w:sz w:val="24"/>
        </w:rPr>
        <w:t xml:space="preserve"> </w:t>
      </w:r>
      <w:r>
        <w:rPr>
          <w:sz w:val="24"/>
        </w:rPr>
        <w:t>education,</w:t>
      </w:r>
      <w:r w:rsidRPr="004914FE">
        <w:rPr>
          <w:spacing w:val="-1"/>
          <w:sz w:val="24"/>
        </w:rPr>
        <w:t xml:space="preserve"> </w:t>
      </w:r>
      <w:r>
        <w:rPr>
          <w:sz w:val="24"/>
        </w:rPr>
        <w:t>a</w:t>
      </w:r>
      <w:r>
        <w:rPr>
          <w:spacing w:val="-2"/>
          <w:sz w:val="24"/>
        </w:rPr>
        <w:t xml:space="preserve"> </w:t>
      </w:r>
      <w:r>
        <w:rPr>
          <w:sz w:val="24"/>
        </w:rPr>
        <w:t>research</w:t>
      </w:r>
      <w:r w:rsidRPr="004914FE">
        <w:rPr>
          <w:sz w:val="24"/>
        </w:rPr>
        <w:t xml:space="preserve"> </w:t>
      </w:r>
      <w:r>
        <w:rPr>
          <w:sz w:val="24"/>
        </w:rPr>
        <w:t>organization,</w:t>
      </w:r>
      <w:r>
        <w:rPr>
          <w:spacing w:val="-1"/>
          <w:sz w:val="24"/>
        </w:rPr>
        <w:t xml:space="preserve"> </w:t>
      </w:r>
      <w:r>
        <w:rPr>
          <w:sz w:val="24"/>
        </w:rPr>
        <w:t>a</w:t>
      </w:r>
      <w:r w:rsidRPr="004914FE">
        <w:rPr>
          <w:spacing w:val="-2"/>
          <w:sz w:val="24"/>
        </w:rPr>
        <w:t xml:space="preserve"> </w:t>
      </w:r>
      <w:r>
        <w:rPr>
          <w:sz w:val="24"/>
        </w:rPr>
        <w:t>research</w:t>
      </w:r>
      <w:r w:rsidRPr="004914FE">
        <w:rPr>
          <w:sz w:val="24"/>
        </w:rPr>
        <w:t xml:space="preserve"> </w:t>
      </w:r>
      <w:r>
        <w:rPr>
          <w:sz w:val="24"/>
        </w:rPr>
        <w:t>arm of</w:t>
      </w:r>
      <w:r>
        <w:rPr>
          <w:spacing w:val="-1"/>
          <w:sz w:val="24"/>
        </w:rPr>
        <w:t xml:space="preserve"> </w:t>
      </w:r>
      <w:r>
        <w:rPr>
          <w:sz w:val="24"/>
        </w:rPr>
        <w:t>a</w:t>
      </w:r>
      <w:r>
        <w:rPr>
          <w:spacing w:val="-2"/>
          <w:sz w:val="24"/>
        </w:rPr>
        <w:t xml:space="preserve"> </w:t>
      </w:r>
      <w:r>
        <w:rPr>
          <w:sz w:val="24"/>
        </w:rPr>
        <w:t>government</w:t>
      </w:r>
      <w:r>
        <w:rPr>
          <w:spacing w:val="-57"/>
          <w:sz w:val="24"/>
        </w:rPr>
        <w:t xml:space="preserve"> </w:t>
      </w:r>
      <w:r>
        <w:rPr>
          <w:sz w:val="24"/>
        </w:rPr>
        <w:t>agency,</w:t>
      </w:r>
      <w:r>
        <w:rPr>
          <w:spacing w:val="-1"/>
          <w:sz w:val="24"/>
        </w:rPr>
        <w:t xml:space="preserve"> </w:t>
      </w:r>
      <w:r>
        <w:rPr>
          <w:sz w:val="24"/>
        </w:rPr>
        <w:t>or</w:t>
      </w:r>
      <w:r>
        <w:rPr>
          <w:spacing w:val="1"/>
          <w:sz w:val="24"/>
        </w:rPr>
        <w:t xml:space="preserve"> </w:t>
      </w:r>
      <w:r>
        <w:rPr>
          <w:sz w:val="24"/>
        </w:rPr>
        <w:t>a</w:t>
      </w:r>
      <w:r>
        <w:rPr>
          <w:spacing w:val="-1"/>
          <w:sz w:val="24"/>
        </w:rPr>
        <w:t xml:space="preserve"> </w:t>
      </w:r>
      <w:r>
        <w:rPr>
          <w:sz w:val="24"/>
        </w:rPr>
        <w:t>nongovernmental, not-for-profit, agency.</w:t>
      </w:r>
    </w:p>
    <w:p w14:paraId="6845813C" w14:textId="77777777" w:rsidR="005C28CD" w:rsidRDefault="005C28CD">
      <w:pPr>
        <w:pStyle w:val="BodyText"/>
      </w:pPr>
    </w:p>
    <w:p w14:paraId="4D7BCEDC" w14:textId="77777777" w:rsidR="005C28CD" w:rsidRDefault="00D06755" w:rsidP="004914FE">
      <w:pPr>
        <w:pStyle w:val="ListParagraph"/>
        <w:numPr>
          <w:ilvl w:val="0"/>
          <w:numId w:val="5"/>
        </w:numPr>
        <w:tabs>
          <w:tab w:val="left" w:pos="461"/>
        </w:tabs>
        <w:ind w:right="433"/>
        <w:rPr>
          <w:sz w:val="24"/>
        </w:rPr>
      </w:pPr>
      <w:r>
        <w:rPr>
          <w:sz w:val="24"/>
        </w:rPr>
        <w:t>Not currently debarred or otherwise restricted in any manner from receiving information of a</w:t>
      </w:r>
      <w:r>
        <w:rPr>
          <w:spacing w:val="-57"/>
          <w:sz w:val="24"/>
        </w:rPr>
        <w:t xml:space="preserve"> </w:t>
      </w:r>
      <w:r>
        <w:rPr>
          <w:sz w:val="24"/>
        </w:rPr>
        <w:t>sensitive,</w:t>
      </w:r>
      <w:r>
        <w:rPr>
          <w:spacing w:val="-1"/>
          <w:sz w:val="24"/>
        </w:rPr>
        <w:t xml:space="preserve"> </w:t>
      </w:r>
      <w:r>
        <w:rPr>
          <w:sz w:val="24"/>
        </w:rPr>
        <w:t>confidential,</w:t>
      </w:r>
      <w:r>
        <w:rPr>
          <w:spacing w:val="-1"/>
          <w:sz w:val="24"/>
        </w:rPr>
        <w:t xml:space="preserve"> </w:t>
      </w:r>
      <w:r>
        <w:rPr>
          <w:sz w:val="24"/>
        </w:rPr>
        <w:t>or private</w:t>
      </w:r>
      <w:r w:rsidRPr="004914FE">
        <w:rPr>
          <w:spacing w:val="-2"/>
          <w:sz w:val="24"/>
        </w:rPr>
        <w:t xml:space="preserve"> </w:t>
      </w:r>
      <w:r>
        <w:rPr>
          <w:sz w:val="24"/>
        </w:rPr>
        <w:t>nature</w:t>
      </w:r>
      <w:r>
        <w:rPr>
          <w:spacing w:val="-2"/>
          <w:sz w:val="24"/>
        </w:rPr>
        <w:t xml:space="preserve"> </w:t>
      </w:r>
      <w:r>
        <w:rPr>
          <w:sz w:val="24"/>
        </w:rPr>
        <w:t>under any</w:t>
      </w:r>
      <w:r>
        <w:rPr>
          <w:spacing w:val="1"/>
          <w:sz w:val="24"/>
        </w:rPr>
        <w:t xml:space="preserve"> </w:t>
      </w:r>
      <w:r>
        <w:rPr>
          <w:sz w:val="24"/>
        </w:rPr>
        <w:t>applicable</w:t>
      </w:r>
      <w:r w:rsidRPr="004914FE">
        <w:rPr>
          <w:spacing w:val="-1"/>
          <w:sz w:val="24"/>
        </w:rPr>
        <w:t xml:space="preserve"> </w:t>
      </w:r>
      <w:r>
        <w:rPr>
          <w:sz w:val="24"/>
        </w:rPr>
        <w:t>laws, regulations,</w:t>
      </w:r>
      <w:r>
        <w:rPr>
          <w:spacing w:val="-1"/>
          <w:sz w:val="24"/>
        </w:rPr>
        <w:t xml:space="preserve"> </w:t>
      </w:r>
      <w:r>
        <w:rPr>
          <w:sz w:val="24"/>
        </w:rPr>
        <w:t>or</w:t>
      </w:r>
      <w:r w:rsidRPr="004914FE">
        <w:rPr>
          <w:spacing w:val="-1"/>
          <w:sz w:val="24"/>
        </w:rPr>
        <w:t xml:space="preserve"> </w:t>
      </w:r>
      <w:r>
        <w:rPr>
          <w:sz w:val="24"/>
        </w:rPr>
        <w:t>policies.</w:t>
      </w:r>
    </w:p>
    <w:p w14:paraId="21BBB5A0" w14:textId="77777777" w:rsidR="005C28CD" w:rsidRDefault="005C28CD">
      <w:pPr>
        <w:pStyle w:val="BodyText"/>
      </w:pPr>
    </w:p>
    <w:p w14:paraId="39337D96" w14:textId="77777777" w:rsidR="005C28CD" w:rsidRDefault="00D06755" w:rsidP="004914FE">
      <w:pPr>
        <w:pStyle w:val="ListParagraph"/>
        <w:numPr>
          <w:ilvl w:val="0"/>
          <w:numId w:val="5"/>
        </w:numPr>
        <w:tabs>
          <w:tab w:val="left" w:pos="461"/>
        </w:tabs>
        <w:ind w:right="255"/>
        <w:rPr>
          <w:sz w:val="24"/>
        </w:rPr>
      </w:pPr>
      <w:r>
        <w:rPr>
          <w:sz w:val="24"/>
        </w:rPr>
        <w:t>Have</w:t>
      </w:r>
      <w:r w:rsidRPr="004914FE">
        <w:rPr>
          <w:spacing w:val="-3"/>
          <w:sz w:val="24"/>
        </w:rPr>
        <w:t xml:space="preserve"> </w:t>
      </w:r>
      <w:r>
        <w:rPr>
          <w:sz w:val="24"/>
        </w:rPr>
        <w:t>a</w:t>
      </w:r>
      <w:r>
        <w:rPr>
          <w:spacing w:val="-2"/>
          <w:sz w:val="24"/>
        </w:rPr>
        <w:t xml:space="preserve"> </w:t>
      </w:r>
      <w:r>
        <w:rPr>
          <w:sz w:val="24"/>
        </w:rPr>
        <w:t>demonstrated</w:t>
      </w:r>
      <w:r>
        <w:rPr>
          <w:spacing w:val="-1"/>
          <w:sz w:val="24"/>
        </w:rPr>
        <w:t xml:space="preserve"> </w:t>
      </w:r>
      <w:r>
        <w:rPr>
          <w:sz w:val="24"/>
        </w:rPr>
        <w:t>record</w:t>
      </w:r>
      <w:r w:rsidRPr="004914FE">
        <w:rPr>
          <w:spacing w:val="-1"/>
          <w:sz w:val="24"/>
        </w:rPr>
        <w:t xml:space="preserve"> </w:t>
      </w:r>
      <w:r>
        <w:rPr>
          <w:sz w:val="24"/>
        </w:rPr>
        <w:t>of</w:t>
      </w:r>
      <w:r>
        <w:rPr>
          <w:spacing w:val="-1"/>
          <w:sz w:val="24"/>
        </w:rPr>
        <w:t xml:space="preserve"> </w:t>
      </w:r>
      <w:r>
        <w:rPr>
          <w:sz w:val="24"/>
        </w:rPr>
        <w:t>using</w:t>
      </w:r>
      <w:r>
        <w:rPr>
          <w:spacing w:val="-1"/>
          <w:sz w:val="24"/>
        </w:rPr>
        <w:t xml:space="preserve"> </w:t>
      </w:r>
      <w:r>
        <w:rPr>
          <w:sz w:val="24"/>
        </w:rPr>
        <w:t>sensitive</w:t>
      </w:r>
      <w:r>
        <w:rPr>
          <w:spacing w:val="-1"/>
          <w:sz w:val="24"/>
        </w:rPr>
        <w:t xml:space="preserve"> </w:t>
      </w:r>
      <w:r>
        <w:rPr>
          <w:sz w:val="24"/>
        </w:rPr>
        <w:t>data</w:t>
      </w:r>
      <w:r w:rsidRPr="004914FE">
        <w:rPr>
          <w:spacing w:val="-2"/>
          <w:sz w:val="24"/>
        </w:rPr>
        <w:t xml:space="preserve"> </w:t>
      </w:r>
      <w:r>
        <w:rPr>
          <w:sz w:val="24"/>
        </w:rPr>
        <w:t>according</w:t>
      </w:r>
      <w:r w:rsidRPr="004914FE">
        <w:rPr>
          <w:spacing w:val="-1"/>
          <w:sz w:val="24"/>
        </w:rPr>
        <w:t xml:space="preserve"> </w:t>
      </w:r>
      <w:r>
        <w:rPr>
          <w:sz w:val="24"/>
        </w:rPr>
        <w:t>to</w:t>
      </w:r>
      <w:r>
        <w:rPr>
          <w:spacing w:val="-1"/>
          <w:sz w:val="24"/>
        </w:rPr>
        <w:t xml:space="preserve"> </w:t>
      </w:r>
      <w:r>
        <w:rPr>
          <w:sz w:val="24"/>
        </w:rPr>
        <w:t>commonly</w:t>
      </w:r>
      <w:r>
        <w:rPr>
          <w:spacing w:val="-1"/>
          <w:sz w:val="24"/>
        </w:rPr>
        <w:t xml:space="preserve"> </w:t>
      </w:r>
      <w:r>
        <w:rPr>
          <w:sz w:val="24"/>
        </w:rPr>
        <w:t>accepted</w:t>
      </w:r>
      <w:r>
        <w:rPr>
          <w:spacing w:val="-1"/>
          <w:sz w:val="24"/>
        </w:rPr>
        <w:t xml:space="preserve"> </w:t>
      </w:r>
      <w:r>
        <w:rPr>
          <w:sz w:val="24"/>
        </w:rPr>
        <w:t>standards</w:t>
      </w:r>
      <w:r>
        <w:rPr>
          <w:spacing w:val="-57"/>
          <w:sz w:val="24"/>
        </w:rPr>
        <w:t xml:space="preserve"> </w:t>
      </w:r>
      <w:r>
        <w:rPr>
          <w:sz w:val="24"/>
        </w:rPr>
        <w:t>of</w:t>
      </w:r>
      <w:r>
        <w:rPr>
          <w:spacing w:val="-1"/>
          <w:sz w:val="24"/>
        </w:rPr>
        <w:t xml:space="preserve"> </w:t>
      </w:r>
      <w:r>
        <w:rPr>
          <w:sz w:val="24"/>
        </w:rPr>
        <w:t>research</w:t>
      </w:r>
      <w:r>
        <w:rPr>
          <w:spacing w:val="2"/>
          <w:sz w:val="24"/>
        </w:rPr>
        <w:t xml:space="preserve"> </w:t>
      </w:r>
      <w:r>
        <w:rPr>
          <w:sz w:val="24"/>
        </w:rPr>
        <w:t>ethics</w:t>
      </w:r>
      <w:r w:rsidRPr="004914FE">
        <w:rPr>
          <w:spacing w:val="-1"/>
          <w:sz w:val="24"/>
        </w:rPr>
        <w:t xml:space="preserve"> </w:t>
      </w:r>
      <w:r>
        <w:rPr>
          <w:sz w:val="24"/>
        </w:rPr>
        <w:t>and applicable</w:t>
      </w:r>
      <w:r w:rsidRPr="004914FE">
        <w:rPr>
          <w:spacing w:val="-1"/>
          <w:sz w:val="24"/>
        </w:rPr>
        <w:t xml:space="preserve"> </w:t>
      </w:r>
      <w:r>
        <w:rPr>
          <w:sz w:val="24"/>
        </w:rPr>
        <w:t>statutory requirements.</w:t>
      </w:r>
    </w:p>
    <w:p w14:paraId="0765C1C1" w14:textId="77777777" w:rsidR="005C28CD" w:rsidRDefault="005C28CD">
      <w:pPr>
        <w:pStyle w:val="BodyText"/>
        <w:spacing w:before="1"/>
      </w:pPr>
    </w:p>
    <w:p w14:paraId="65C6CFEB" w14:textId="77777777" w:rsidR="005C28CD" w:rsidRDefault="00D06755" w:rsidP="004914FE">
      <w:pPr>
        <w:pStyle w:val="Heading1"/>
        <w:numPr>
          <w:ilvl w:val="0"/>
          <w:numId w:val="8"/>
        </w:numPr>
        <w:tabs>
          <w:tab w:val="left" w:pos="394"/>
        </w:tabs>
        <w:ind w:left="393" w:hanging="294"/>
      </w:pPr>
      <w:r>
        <w:t>Obligations</w:t>
      </w:r>
      <w:r w:rsidRPr="004914FE">
        <w:rPr>
          <w:spacing w:val="-3"/>
        </w:rPr>
        <w:t xml:space="preserve"> </w:t>
      </w:r>
      <w:r>
        <w:t>of</w:t>
      </w:r>
      <w:r w:rsidRPr="004914FE">
        <w:rPr>
          <w:spacing w:val="-2"/>
        </w:rPr>
        <w:t xml:space="preserve"> </w:t>
      </w:r>
      <w:r>
        <w:t>ICPSR</w:t>
      </w:r>
    </w:p>
    <w:p w14:paraId="17235D2A" w14:textId="77777777" w:rsidR="005C28CD" w:rsidRDefault="005C28CD">
      <w:pPr>
        <w:pStyle w:val="BodyText"/>
        <w:rPr>
          <w:b/>
        </w:rPr>
      </w:pPr>
    </w:p>
    <w:p w14:paraId="42B9D239" w14:textId="77777777" w:rsidR="005C28CD" w:rsidRDefault="00D06755" w:rsidP="004914FE">
      <w:pPr>
        <w:pStyle w:val="BodyText"/>
        <w:ind w:left="100"/>
      </w:pPr>
      <w:r>
        <w:t>In consideration</w:t>
      </w:r>
      <w:r>
        <w:rPr>
          <w:spacing w:val="-1"/>
        </w:rPr>
        <w:t xml:space="preserve"> </w:t>
      </w:r>
      <w:r>
        <w:t>of</w:t>
      </w:r>
      <w:r>
        <w:rPr>
          <w:spacing w:val="-2"/>
        </w:rPr>
        <w:t xml:space="preserve"> </w:t>
      </w:r>
      <w:r>
        <w:t>the</w:t>
      </w:r>
      <w:r>
        <w:rPr>
          <w:spacing w:val="-2"/>
        </w:rPr>
        <w:t xml:space="preserve"> </w:t>
      </w:r>
      <w:r>
        <w:t>promises</w:t>
      </w:r>
      <w:r w:rsidRPr="004914FE">
        <w:rPr>
          <w:spacing w:val="-2"/>
        </w:rPr>
        <w:t xml:space="preserve"> </w:t>
      </w:r>
      <w:r>
        <w:t>made</w:t>
      </w:r>
      <w:r>
        <w:rPr>
          <w:spacing w:val="-3"/>
        </w:rPr>
        <w:t xml:space="preserve"> </w:t>
      </w:r>
      <w:r>
        <w:t>in</w:t>
      </w:r>
      <w:r>
        <w:rPr>
          <w:spacing w:val="-1"/>
        </w:rPr>
        <w:t xml:space="preserve"> </w:t>
      </w:r>
      <w:r>
        <w:t>Section</w:t>
      </w:r>
      <w:r w:rsidRPr="004914FE">
        <w:rPr>
          <w:spacing w:val="-4"/>
        </w:rPr>
        <w:t xml:space="preserve"> </w:t>
      </w:r>
      <w:r>
        <w:t>VI</w:t>
      </w:r>
      <w:r>
        <w:rPr>
          <w:spacing w:val="-7"/>
        </w:rPr>
        <w:t xml:space="preserve"> </w:t>
      </w:r>
      <w:r>
        <w:t>of</w:t>
      </w:r>
      <w:r>
        <w:rPr>
          <w:spacing w:val="-2"/>
        </w:rPr>
        <w:t xml:space="preserve"> </w:t>
      </w:r>
      <w:r>
        <w:t>this</w:t>
      </w:r>
      <w:r>
        <w:rPr>
          <w:spacing w:val="-1"/>
        </w:rPr>
        <w:t xml:space="preserve"> </w:t>
      </w:r>
      <w:r>
        <w:t>Agreement,</w:t>
      </w:r>
      <w:r w:rsidRPr="004914FE">
        <w:rPr>
          <w:spacing w:val="-1"/>
        </w:rPr>
        <w:t xml:space="preserve"> </w:t>
      </w:r>
      <w:r>
        <w:t>and</w:t>
      </w:r>
      <w:r w:rsidRPr="004914FE">
        <w:rPr>
          <w:spacing w:val="-2"/>
        </w:rPr>
        <w:t xml:space="preserve"> </w:t>
      </w:r>
      <w:r>
        <w:t>upon</w:t>
      </w:r>
      <w:r>
        <w:rPr>
          <w:spacing w:val="-1"/>
        </w:rPr>
        <w:t xml:space="preserve"> </w:t>
      </w:r>
      <w:r>
        <w:t>receipt</w:t>
      </w:r>
      <w:r>
        <w:rPr>
          <w:spacing w:val="-1"/>
        </w:rPr>
        <w:t xml:space="preserve"> </w:t>
      </w:r>
      <w:r>
        <w:t>of a</w:t>
      </w:r>
      <w:r>
        <w:rPr>
          <w:spacing w:val="-57"/>
        </w:rPr>
        <w:t xml:space="preserve"> </w:t>
      </w:r>
      <w:r>
        <w:t>complete</w:t>
      </w:r>
      <w:r>
        <w:rPr>
          <w:spacing w:val="-1"/>
        </w:rPr>
        <w:t xml:space="preserve"> </w:t>
      </w:r>
      <w:r>
        <w:t>and approved</w:t>
      </w:r>
      <w:r>
        <w:rPr>
          <w:spacing w:val="2"/>
        </w:rPr>
        <w:t xml:space="preserve"> </w:t>
      </w:r>
      <w:r>
        <w:t>Online</w:t>
      </w:r>
      <w:r w:rsidRPr="004914FE">
        <w:rPr>
          <w:spacing w:val="-1"/>
        </w:rPr>
        <w:t xml:space="preserve"> </w:t>
      </w:r>
      <w:r>
        <w:t>Application,</w:t>
      </w:r>
      <w:r w:rsidRPr="004914FE">
        <w:rPr>
          <w:spacing w:val="5"/>
        </w:rPr>
        <w:t xml:space="preserve"> </w:t>
      </w:r>
      <w:r>
        <w:t>ICPSR</w:t>
      </w:r>
      <w:r>
        <w:rPr>
          <w:spacing w:val="3"/>
        </w:rPr>
        <w:t xml:space="preserve"> </w:t>
      </w:r>
      <w:r>
        <w:t>agrees</w:t>
      </w:r>
      <w:r w:rsidRPr="004914FE">
        <w:rPr>
          <w:spacing w:val="-1"/>
        </w:rPr>
        <w:t xml:space="preserve"> </w:t>
      </w:r>
      <w:r>
        <w:t>to:</w:t>
      </w:r>
    </w:p>
    <w:p w14:paraId="6DC2B6DC" w14:textId="77777777" w:rsidR="005C28CD" w:rsidRDefault="005C28CD">
      <w:pPr>
        <w:pStyle w:val="BodyText"/>
        <w:spacing w:before="9"/>
        <w:rPr>
          <w:sz w:val="23"/>
        </w:rPr>
      </w:pPr>
    </w:p>
    <w:p w14:paraId="61EE142D" w14:textId="77777777" w:rsidR="005C28CD" w:rsidRDefault="00D06755" w:rsidP="004914FE">
      <w:pPr>
        <w:pStyle w:val="ListParagraph"/>
        <w:numPr>
          <w:ilvl w:val="0"/>
          <w:numId w:val="4"/>
        </w:numPr>
        <w:tabs>
          <w:tab w:val="left" w:pos="461"/>
        </w:tabs>
        <w:ind w:right="364"/>
        <w:rPr>
          <w:sz w:val="24"/>
        </w:rPr>
      </w:pPr>
      <w:r>
        <w:rPr>
          <w:sz w:val="24"/>
        </w:rPr>
        <w:t>Provide the Restricted Data requested by the Investigator in the Restricted Data Order</w:t>
      </w:r>
      <w:r>
        <w:rPr>
          <w:spacing w:val="1"/>
          <w:sz w:val="24"/>
        </w:rPr>
        <w:t xml:space="preserve"> </w:t>
      </w:r>
      <w:r>
        <w:rPr>
          <w:sz w:val="24"/>
        </w:rPr>
        <w:t>Summary within a reasonable time of execution of this Agreement by Institution and to make</w:t>
      </w:r>
      <w:r>
        <w:rPr>
          <w:spacing w:val="-57"/>
          <w:sz w:val="24"/>
        </w:rPr>
        <w:t xml:space="preserve"> </w:t>
      </w:r>
      <w:r>
        <w:rPr>
          <w:sz w:val="24"/>
        </w:rPr>
        <w:t>the Restricted Data available to Investigator via the Virtual Data Enclave, a secure remote-</w:t>
      </w:r>
      <w:r>
        <w:rPr>
          <w:spacing w:val="1"/>
          <w:sz w:val="24"/>
        </w:rPr>
        <w:t xml:space="preserve"> </w:t>
      </w:r>
      <w:r>
        <w:rPr>
          <w:sz w:val="24"/>
        </w:rPr>
        <w:t xml:space="preserve">access </w:t>
      </w:r>
      <w:proofErr w:type="gramStart"/>
      <w:r>
        <w:rPr>
          <w:sz w:val="24"/>
        </w:rPr>
        <w:t>work space</w:t>
      </w:r>
      <w:proofErr w:type="gramEnd"/>
      <w:r>
        <w:rPr>
          <w:sz w:val="24"/>
        </w:rPr>
        <w:t>. Access requires proper authentication. ICPSR will provide instructions on</w:t>
      </w:r>
      <w:r>
        <w:rPr>
          <w:spacing w:val="-57"/>
          <w:sz w:val="24"/>
        </w:rPr>
        <w:t xml:space="preserve"> </w:t>
      </w:r>
      <w:r>
        <w:rPr>
          <w:sz w:val="24"/>
        </w:rPr>
        <w:t>establishing user accounts within a reasonable amount of time after the execution of the</w:t>
      </w:r>
      <w:r>
        <w:rPr>
          <w:spacing w:val="1"/>
          <w:sz w:val="24"/>
        </w:rPr>
        <w:t xml:space="preserve"> </w:t>
      </w:r>
      <w:r>
        <w:rPr>
          <w:sz w:val="24"/>
        </w:rPr>
        <w:t>agreement.</w:t>
      </w:r>
    </w:p>
    <w:p w14:paraId="0588DEBD" w14:textId="77777777" w:rsidR="005C28CD" w:rsidRDefault="005C28CD">
      <w:pPr>
        <w:pStyle w:val="BodyText"/>
        <w:spacing w:before="1"/>
      </w:pPr>
    </w:p>
    <w:p w14:paraId="6ED5AAB6" w14:textId="632223CE" w:rsidR="005C28CD" w:rsidRDefault="00D06755" w:rsidP="004914FE">
      <w:pPr>
        <w:pStyle w:val="ListParagraph"/>
        <w:numPr>
          <w:ilvl w:val="0"/>
          <w:numId w:val="4"/>
        </w:numPr>
        <w:tabs>
          <w:tab w:val="left" w:pos="461"/>
        </w:tabs>
        <w:ind w:right="546"/>
        <w:rPr>
          <w:sz w:val="24"/>
        </w:rPr>
      </w:pPr>
      <w:r>
        <w:rPr>
          <w:sz w:val="24"/>
        </w:rPr>
        <w:t>Provide electronic documentation of the origins, form, and general content of the Restricted</w:t>
      </w:r>
      <w:r>
        <w:rPr>
          <w:spacing w:val="-57"/>
          <w:sz w:val="24"/>
        </w:rPr>
        <w:t xml:space="preserve"> </w:t>
      </w:r>
      <w:r>
        <w:rPr>
          <w:sz w:val="24"/>
        </w:rPr>
        <w:t>Data</w:t>
      </w:r>
      <w:r w:rsidRPr="004914FE">
        <w:rPr>
          <w:spacing w:val="-3"/>
          <w:sz w:val="24"/>
        </w:rPr>
        <w:t xml:space="preserve"> </w:t>
      </w:r>
      <w:r>
        <w:rPr>
          <w:sz w:val="24"/>
        </w:rPr>
        <w:t>sent</w:t>
      </w:r>
      <w:r>
        <w:rPr>
          <w:spacing w:val="-1"/>
          <w:sz w:val="24"/>
        </w:rPr>
        <w:t xml:space="preserve"> </w:t>
      </w:r>
      <w:r>
        <w:rPr>
          <w:sz w:val="24"/>
        </w:rPr>
        <w:t>to</w:t>
      </w:r>
      <w:r>
        <w:rPr>
          <w:spacing w:val="-1"/>
          <w:sz w:val="24"/>
        </w:rPr>
        <w:t xml:space="preserve"> </w:t>
      </w:r>
      <w:r>
        <w:rPr>
          <w:sz w:val="24"/>
        </w:rPr>
        <w:t>the</w:t>
      </w:r>
      <w:r w:rsidRPr="004914FE">
        <w:rPr>
          <w:sz w:val="24"/>
        </w:rPr>
        <w:t xml:space="preserve"> </w:t>
      </w:r>
      <w:r>
        <w:rPr>
          <w:sz w:val="24"/>
        </w:rPr>
        <w:t>Investigator,</w:t>
      </w:r>
      <w:r w:rsidRPr="004914FE">
        <w:rPr>
          <w:spacing w:val="-2"/>
          <w:sz w:val="24"/>
        </w:rPr>
        <w:t xml:space="preserve"> </w:t>
      </w:r>
      <w:r>
        <w:rPr>
          <w:sz w:val="24"/>
        </w:rPr>
        <w:t>in</w:t>
      </w:r>
      <w:r>
        <w:rPr>
          <w:spacing w:val="-1"/>
          <w:sz w:val="24"/>
        </w:rPr>
        <w:t xml:space="preserve"> </w:t>
      </w:r>
      <w:r>
        <w:rPr>
          <w:sz w:val="24"/>
        </w:rPr>
        <w:t>the</w:t>
      </w:r>
      <w:r w:rsidRPr="004914FE">
        <w:rPr>
          <w:spacing w:val="-2"/>
          <w:sz w:val="24"/>
        </w:rPr>
        <w:t xml:space="preserve"> </w:t>
      </w:r>
      <w:r>
        <w:rPr>
          <w:sz w:val="24"/>
        </w:rPr>
        <w:t>same</w:t>
      </w:r>
      <w:r>
        <w:rPr>
          <w:spacing w:val="-1"/>
          <w:sz w:val="24"/>
        </w:rPr>
        <w:t xml:space="preserve"> </w:t>
      </w:r>
      <w:r>
        <w:rPr>
          <w:sz w:val="24"/>
        </w:rPr>
        <w:t>time</w:t>
      </w:r>
      <w:r w:rsidRPr="004914FE">
        <w:rPr>
          <w:spacing w:val="-3"/>
          <w:sz w:val="24"/>
        </w:rPr>
        <w:t xml:space="preserve"> </w:t>
      </w:r>
      <w:r>
        <w:rPr>
          <w:sz w:val="24"/>
        </w:rPr>
        <w:t>period</w:t>
      </w:r>
      <w:r w:rsidRPr="004914FE">
        <w:rPr>
          <w:spacing w:val="-1"/>
          <w:sz w:val="24"/>
        </w:rPr>
        <w:t xml:space="preserve"> </w:t>
      </w:r>
      <w:r>
        <w:rPr>
          <w:sz w:val="24"/>
        </w:rPr>
        <w:t>and</w:t>
      </w:r>
      <w:r>
        <w:rPr>
          <w:spacing w:val="-1"/>
          <w:sz w:val="24"/>
        </w:rPr>
        <w:t xml:space="preserve"> </w:t>
      </w:r>
      <w:r>
        <w:rPr>
          <w:sz w:val="24"/>
        </w:rPr>
        <w:t>manner as</w:t>
      </w:r>
      <w:r w:rsidRPr="004914FE">
        <w:rPr>
          <w:spacing w:val="-3"/>
          <w:sz w:val="24"/>
        </w:rPr>
        <w:t xml:space="preserve"> </w:t>
      </w:r>
      <w:r>
        <w:rPr>
          <w:sz w:val="24"/>
        </w:rPr>
        <w:t>the</w:t>
      </w:r>
      <w:r>
        <w:rPr>
          <w:spacing w:val="2"/>
          <w:sz w:val="24"/>
        </w:rPr>
        <w:t xml:space="preserve"> </w:t>
      </w:r>
      <w:r>
        <w:rPr>
          <w:sz w:val="24"/>
        </w:rPr>
        <w:t>Restricted</w:t>
      </w:r>
      <w:r>
        <w:rPr>
          <w:spacing w:val="-1"/>
          <w:sz w:val="24"/>
        </w:rPr>
        <w:t xml:space="preserve"> </w:t>
      </w:r>
      <w:r>
        <w:rPr>
          <w:sz w:val="24"/>
        </w:rPr>
        <w:t>Data.</w:t>
      </w:r>
      <w:ins w:id="2" w:author="Miranda Bethay" w:date="2022-03-08T10:08:00Z">
        <w:r w:rsidR="00A62161">
          <w:rPr>
            <w:sz w:val="24"/>
          </w:rPr>
          <w:t xml:space="preserve"> ICPSR warrants that is has the right to disclose the Restricted Data to Institution.</w:t>
        </w:r>
      </w:ins>
    </w:p>
    <w:p w14:paraId="1602EED9" w14:textId="77777777" w:rsidR="005C28CD" w:rsidRDefault="005C28CD">
      <w:pPr>
        <w:pStyle w:val="BodyText"/>
      </w:pPr>
    </w:p>
    <w:p w14:paraId="3506DC4E" w14:textId="039C4E72" w:rsidR="005C28CD" w:rsidRPr="008A1264" w:rsidRDefault="00D06755" w:rsidP="008A1264">
      <w:pPr>
        <w:pStyle w:val="ListParagraph"/>
        <w:numPr>
          <w:ilvl w:val="0"/>
          <w:numId w:val="4"/>
        </w:numPr>
        <w:tabs>
          <w:tab w:val="left" w:pos="461"/>
        </w:tabs>
        <w:ind w:right="546"/>
        <w:rPr>
          <w:sz w:val="24"/>
          <w:szCs w:val="24"/>
        </w:rPr>
      </w:pPr>
      <w:r w:rsidRPr="008A1264">
        <w:rPr>
          <w:sz w:val="24"/>
          <w:szCs w:val="24"/>
        </w:rPr>
        <w:t>ICPSR MAKES NO REPRESENTATIONS NOR EXTENDS ANY WARRANTIES OF ANY</w:t>
      </w:r>
      <w:r w:rsidRPr="008A1264">
        <w:rPr>
          <w:spacing w:val="1"/>
          <w:sz w:val="24"/>
          <w:szCs w:val="24"/>
        </w:rPr>
        <w:t xml:space="preserve"> </w:t>
      </w:r>
      <w:r w:rsidRPr="008A1264">
        <w:rPr>
          <w:sz w:val="24"/>
          <w:szCs w:val="24"/>
        </w:rPr>
        <w:t>KIND, EITHER EXPRESSED OR IMPLIED. THERE ARE NO EXPRESS OR IMPLIED</w:t>
      </w:r>
      <w:r w:rsidRPr="008A1264">
        <w:rPr>
          <w:spacing w:val="1"/>
          <w:sz w:val="24"/>
          <w:szCs w:val="24"/>
        </w:rPr>
        <w:t xml:space="preserve"> </w:t>
      </w:r>
      <w:r w:rsidRPr="008A1264">
        <w:rPr>
          <w:sz w:val="24"/>
          <w:szCs w:val="24"/>
        </w:rPr>
        <w:t>WARRANTIES OF MERCHANTABILITY OR FITNESS FOR A PARTICULAR PURPOSE,</w:t>
      </w:r>
      <w:r w:rsidRPr="008A1264">
        <w:rPr>
          <w:spacing w:val="-57"/>
          <w:sz w:val="24"/>
          <w:szCs w:val="24"/>
        </w:rPr>
        <w:t xml:space="preserve"> </w:t>
      </w:r>
      <w:r w:rsidRPr="008A1264">
        <w:rPr>
          <w:sz w:val="24"/>
          <w:szCs w:val="24"/>
        </w:rPr>
        <w:t>OR</w:t>
      </w:r>
      <w:r w:rsidRPr="008A1264">
        <w:rPr>
          <w:sz w:val="24"/>
          <w:szCs w:val="24"/>
        </w:rPr>
        <w:t xml:space="preserve"> </w:t>
      </w:r>
      <w:r w:rsidRPr="008A1264">
        <w:rPr>
          <w:sz w:val="24"/>
          <w:szCs w:val="24"/>
        </w:rPr>
        <w:t>THAT</w:t>
      </w:r>
      <w:r w:rsidRPr="008A1264">
        <w:rPr>
          <w:sz w:val="24"/>
          <w:szCs w:val="24"/>
        </w:rPr>
        <w:t xml:space="preserve"> </w:t>
      </w:r>
      <w:r w:rsidRPr="008A1264">
        <w:rPr>
          <w:sz w:val="24"/>
          <w:szCs w:val="24"/>
        </w:rPr>
        <w:t>THE</w:t>
      </w:r>
      <w:r w:rsidRPr="008A1264">
        <w:rPr>
          <w:sz w:val="24"/>
          <w:szCs w:val="24"/>
        </w:rPr>
        <w:t xml:space="preserve"> </w:t>
      </w:r>
      <w:r w:rsidRPr="008A1264">
        <w:rPr>
          <w:sz w:val="24"/>
          <w:szCs w:val="24"/>
        </w:rPr>
        <w:t>USE OF</w:t>
      </w:r>
      <w:r w:rsidRPr="008A1264">
        <w:rPr>
          <w:sz w:val="24"/>
          <w:szCs w:val="24"/>
        </w:rPr>
        <w:t xml:space="preserve"> </w:t>
      </w:r>
      <w:r w:rsidRPr="008A1264">
        <w:rPr>
          <w:sz w:val="24"/>
          <w:szCs w:val="24"/>
        </w:rPr>
        <w:t>THE</w:t>
      </w:r>
      <w:r w:rsidRPr="008A1264">
        <w:rPr>
          <w:sz w:val="24"/>
          <w:szCs w:val="24"/>
        </w:rPr>
        <w:t xml:space="preserve"> </w:t>
      </w:r>
      <w:r w:rsidRPr="008A1264">
        <w:rPr>
          <w:sz w:val="24"/>
          <w:szCs w:val="24"/>
        </w:rPr>
        <w:t>RESTRICTED DATA</w:t>
      </w:r>
      <w:r w:rsidRPr="008A1264">
        <w:rPr>
          <w:sz w:val="24"/>
          <w:szCs w:val="24"/>
        </w:rPr>
        <w:t xml:space="preserve"> </w:t>
      </w:r>
      <w:r w:rsidRPr="008A1264">
        <w:rPr>
          <w:sz w:val="24"/>
          <w:szCs w:val="24"/>
        </w:rPr>
        <w:t>WILL NOT</w:t>
      </w:r>
      <w:r w:rsidRPr="008A1264">
        <w:rPr>
          <w:sz w:val="24"/>
          <w:szCs w:val="24"/>
        </w:rPr>
        <w:t xml:space="preserve"> </w:t>
      </w:r>
      <w:r w:rsidRPr="008A1264">
        <w:rPr>
          <w:sz w:val="24"/>
          <w:szCs w:val="24"/>
        </w:rPr>
        <w:t>INFRINGE</w:t>
      </w:r>
      <w:r w:rsidRPr="008A1264">
        <w:rPr>
          <w:sz w:val="24"/>
          <w:szCs w:val="24"/>
        </w:rPr>
        <w:t xml:space="preserve"> </w:t>
      </w:r>
      <w:r w:rsidRPr="008A1264">
        <w:rPr>
          <w:sz w:val="24"/>
          <w:szCs w:val="24"/>
        </w:rPr>
        <w:t>ANY</w:t>
      </w:r>
      <w:r w:rsidRPr="008A1264">
        <w:rPr>
          <w:sz w:val="24"/>
          <w:szCs w:val="24"/>
        </w:rPr>
        <w:t xml:space="preserve"> </w:t>
      </w:r>
      <w:r w:rsidRPr="008A1264">
        <w:rPr>
          <w:sz w:val="24"/>
          <w:szCs w:val="24"/>
        </w:rPr>
        <w:t>PATENT,</w:t>
      </w:r>
      <w:r w:rsidRPr="008A1264">
        <w:rPr>
          <w:spacing w:val="-57"/>
          <w:sz w:val="24"/>
          <w:szCs w:val="24"/>
        </w:rPr>
        <w:t xml:space="preserve"> </w:t>
      </w:r>
      <w:r w:rsidRPr="008A1264">
        <w:rPr>
          <w:sz w:val="24"/>
          <w:szCs w:val="24"/>
        </w:rPr>
        <w:t>COPYRIGHT,</w:t>
      </w:r>
      <w:r w:rsidRPr="008A1264">
        <w:rPr>
          <w:spacing w:val="-2"/>
          <w:sz w:val="24"/>
          <w:szCs w:val="24"/>
        </w:rPr>
        <w:t xml:space="preserve"> </w:t>
      </w:r>
      <w:r w:rsidRPr="008A1264">
        <w:rPr>
          <w:sz w:val="24"/>
          <w:szCs w:val="24"/>
        </w:rPr>
        <w:t>TRADEMARK,</w:t>
      </w:r>
      <w:r w:rsidRPr="008A1264">
        <w:rPr>
          <w:spacing w:val="-2"/>
          <w:sz w:val="24"/>
          <w:szCs w:val="24"/>
        </w:rPr>
        <w:t xml:space="preserve"> </w:t>
      </w:r>
      <w:r w:rsidRPr="008A1264">
        <w:rPr>
          <w:sz w:val="24"/>
          <w:szCs w:val="24"/>
        </w:rPr>
        <w:t>OR</w:t>
      </w:r>
      <w:r w:rsidRPr="008A1264">
        <w:rPr>
          <w:spacing w:val="-2"/>
          <w:sz w:val="24"/>
          <w:szCs w:val="24"/>
        </w:rPr>
        <w:t xml:space="preserve"> </w:t>
      </w:r>
      <w:r w:rsidRPr="008A1264">
        <w:rPr>
          <w:sz w:val="24"/>
          <w:szCs w:val="24"/>
        </w:rPr>
        <w:t>OTHER</w:t>
      </w:r>
      <w:r w:rsidRPr="008A1264">
        <w:rPr>
          <w:spacing w:val="-1"/>
          <w:sz w:val="24"/>
          <w:szCs w:val="24"/>
        </w:rPr>
        <w:t xml:space="preserve"> </w:t>
      </w:r>
      <w:r w:rsidRPr="008A1264">
        <w:rPr>
          <w:sz w:val="24"/>
          <w:szCs w:val="24"/>
        </w:rPr>
        <w:t>PROPRIETARY RIGHTS.</w:t>
      </w:r>
      <w:r w:rsidRPr="008A1264">
        <w:rPr>
          <w:sz w:val="24"/>
          <w:szCs w:val="24"/>
        </w:rPr>
        <w:t xml:space="preserve"> </w:t>
      </w:r>
      <w:del w:id="3" w:author="Miranda Bethay" w:date="2022-03-08T10:08:00Z">
        <w:r w:rsidR="008A1264" w:rsidRPr="008A1264">
          <w:rPr>
            <w:sz w:val="24"/>
            <w:szCs w:val="24"/>
          </w:rPr>
          <w:delText>Unless</w:delText>
        </w:r>
        <w:r w:rsidR="008A1264" w:rsidRPr="008A1264">
          <w:rPr>
            <w:spacing w:val="-1"/>
            <w:sz w:val="24"/>
            <w:szCs w:val="24"/>
          </w:rPr>
          <w:delText xml:space="preserve"> </w:delText>
        </w:r>
        <w:r w:rsidR="008A1264" w:rsidRPr="008A1264">
          <w:rPr>
            <w:sz w:val="24"/>
            <w:szCs w:val="24"/>
          </w:rPr>
          <w:delText>prohibited</w:delText>
        </w:r>
        <w:r w:rsidR="008A1264" w:rsidRPr="008A1264">
          <w:rPr>
            <w:spacing w:val="-1"/>
            <w:sz w:val="24"/>
            <w:szCs w:val="24"/>
          </w:rPr>
          <w:delText xml:space="preserve"> </w:delText>
        </w:r>
        <w:r w:rsidR="008A1264" w:rsidRPr="008A1264">
          <w:rPr>
            <w:sz w:val="24"/>
            <w:szCs w:val="24"/>
          </w:rPr>
          <w:delText>by</w:delText>
        </w:r>
      </w:del>
      <w:ins w:id="4" w:author="Miranda Bethay" w:date="2022-03-08T10:08:00Z">
        <w:r w:rsidR="00794480" w:rsidRPr="008A1264">
          <w:rPr>
            <w:sz w:val="24"/>
            <w:szCs w:val="24"/>
          </w:rPr>
          <w:t>Each party shall be responsible for its negligent acts or omissions and the negligent acts or omissions of its employees, officers, or directors, to the extent allowed by law.</w:t>
        </w:r>
        <w:r w:rsidR="0016152C" w:rsidRPr="008A1264">
          <w:rPr>
            <w:sz w:val="24"/>
            <w:szCs w:val="24"/>
          </w:rPr>
          <w:t xml:space="preserve"> IN NO EVENT SHALL EITHER PARTY BE LIABLE TO THE OTHER FOR ANY INDIRECT, PUNITIVE, CONSEQUENTIAL, OR SPECIAL DAMAGES, INCLUDING LOST REVENUES OR PROFITS, ARISING FROM BREACH OF THE TERMS IN THIS AGREEMENT, NEGLIGENCE, STRICT LIABILITY OR OTHER TORT, OR ANY OTHER CAUSE.  </w:t>
        </w:r>
      </w:ins>
    </w:p>
    <w:p w14:paraId="1E7A1CA5" w14:textId="77777777" w:rsidR="00CE52EA" w:rsidRDefault="008A1264">
      <w:pPr>
        <w:pStyle w:val="BodyText"/>
        <w:ind w:left="100" w:right="339"/>
        <w:jc w:val="both"/>
        <w:rPr>
          <w:del w:id="5" w:author="Miranda Bethay" w:date="2022-03-08T10:08:00Z"/>
        </w:rPr>
      </w:pPr>
      <w:del w:id="6" w:author="Miranda Bethay" w:date="2022-03-08T10:08:00Z">
        <w:r>
          <w:delText>law, Institution assumes all liability for claims for damages against them by third parties that may</w:delText>
        </w:r>
        <w:r>
          <w:rPr>
            <w:spacing w:val="-57"/>
          </w:rPr>
          <w:delText xml:space="preserve"> </w:delText>
        </w:r>
        <w:r>
          <w:delText>arise</w:delText>
        </w:r>
        <w:r>
          <w:rPr>
            <w:spacing w:val="-3"/>
          </w:rPr>
          <w:delText xml:space="preserve"> </w:delText>
        </w:r>
        <w:r>
          <w:delText>from</w:delText>
        </w:r>
        <w:r>
          <w:rPr>
            <w:spacing w:val="-1"/>
          </w:rPr>
          <w:delText xml:space="preserve"> </w:delText>
        </w:r>
        <w:r>
          <w:delText>the</w:delText>
        </w:r>
        <w:r>
          <w:rPr>
            <w:spacing w:val="-2"/>
          </w:rPr>
          <w:delText xml:space="preserve"> </w:delText>
        </w:r>
        <w:r>
          <w:delText>use,</w:delText>
        </w:r>
        <w:r>
          <w:rPr>
            <w:spacing w:val="-1"/>
          </w:rPr>
          <w:delText xml:space="preserve"> </w:delText>
        </w:r>
        <w:r>
          <w:delText>storage,</w:delText>
        </w:r>
        <w:r>
          <w:rPr>
            <w:spacing w:val="-1"/>
          </w:rPr>
          <w:delText xml:space="preserve"> </w:delText>
        </w:r>
        <w:r>
          <w:delText>disposal, or</w:delText>
        </w:r>
        <w:r>
          <w:rPr>
            <w:spacing w:val="-2"/>
          </w:rPr>
          <w:delText xml:space="preserve"> </w:delText>
        </w:r>
        <w:r>
          <w:delText>disclosure</w:delText>
        </w:r>
        <w:r>
          <w:rPr>
            <w:spacing w:val="-5"/>
          </w:rPr>
          <w:delText xml:space="preserve"> </w:delText>
        </w:r>
        <w:r>
          <w:delText>by</w:delText>
        </w:r>
        <w:r>
          <w:rPr>
            <w:spacing w:val="-4"/>
          </w:rPr>
          <w:delText xml:space="preserve"> </w:delText>
        </w:r>
        <w:r>
          <w:delText>the</w:delText>
        </w:r>
        <w:r>
          <w:rPr>
            <w:spacing w:val="-4"/>
          </w:rPr>
          <w:delText xml:space="preserve"> </w:delText>
        </w:r>
        <w:r>
          <w:delText>Institution</w:delText>
        </w:r>
        <w:r>
          <w:rPr>
            <w:spacing w:val="-3"/>
          </w:rPr>
          <w:delText xml:space="preserve"> </w:delText>
        </w:r>
        <w:r>
          <w:delText>of</w:delText>
        </w:r>
        <w:r>
          <w:rPr>
            <w:spacing w:val="-2"/>
          </w:rPr>
          <w:delText xml:space="preserve"> </w:delText>
        </w:r>
        <w:r>
          <w:delText>the</w:delText>
        </w:r>
        <w:r>
          <w:rPr>
            <w:spacing w:val="-2"/>
          </w:rPr>
          <w:delText xml:space="preserve"> </w:delText>
        </w:r>
        <w:r>
          <w:delText>Restricted</w:delText>
        </w:r>
        <w:r>
          <w:rPr>
            <w:spacing w:val="1"/>
          </w:rPr>
          <w:delText xml:space="preserve"> </w:delText>
        </w:r>
        <w:r>
          <w:delText>Data,</w:delText>
        </w:r>
        <w:r>
          <w:rPr>
            <w:spacing w:val="-1"/>
          </w:rPr>
          <w:delText xml:space="preserve"> </w:delText>
        </w:r>
        <w:r>
          <w:delText>except</w:delText>
        </w:r>
        <w:r>
          <w:rPr>
            <w:spacing w:val="-58"/>
          </w:rPr>
          <w:delText xml:space="preserve"> </w:delText>
        </w:r>
        <w:r>
          <w:delText>to</w:delText>
        </w:r>
        <w:r>
          <w:rPr>
            <w:spacing w:val="-5"/>
          </w:rPr>
          <w:delText xml:space="preserve"> </w:delText>
        </w:r>
        <w:r>
          <w:delText>the</w:delText>
        </w:r>
        <w:r>
          <w:rPr>
            <w:spacing w:val="-4"/>
          </w:rPr>
          <w:delText xml:space="preserve"> </w:delText>
        </w:r>
        <w:r>
          <w:delText>extent</w:delText>
        </w:r>
        <w:r>
          <w:rPr>
            <w:spacing w:val="-5"/>
          </w:rPr>
          <w:delText xml:space="preserve"> </w:delText>
        </w:r>
        <w:r>
          <w:delText>and</w:delText>
        </w:r>
        <w:r>
          <w:rPr>
            <w:spacing w:val="-6"/>
          </w:rPr>
          <w:delText xml:space="preserve"> </w:delText>
        </w:r>
        <w:r>
          <w:delText>in</w:delText>
        </w:r>
        <w:r>
          <w:rPr>
            <w:spacing w:val="-6"/>
          </w:rPr>
          <w:delText xml:space="preserve"> </w:delText>
        </w:r>
        <w:r>
          <w:delText>proportion</w:delText>
        </w:r>
        <w:r>
          <w:rPr>
            <w:spacing w:val="-5"/>
          </w:rPr>
          <w:delText xml:space="preserve"> </w:delText>
        </w:r>
        <w:r>
          <w:delText>such</w:delText>
        </w:r>
        <w:r>
          <w:rPr>
            <w:spacing w:val="-6"/>
          </w:rPr>
          <w:delText xml:space="preserve"> </w:delText>
        </w:r>
        <w:r>
          <w:delText>liability</w:delText>
        </w:r>
        <w:r>
          <w:rPr>
            <w:spacing w:val="-5"/>
          </w:rPr>
          <w:delText xml:space="preserve"> </w:delText>
        </w:r>
        <w:r>
          <w:delText>or</w:delText>
        </w:r>
        <w:r>
          <w:rPr>
            <w:spacing w:val="-7"/>
          </w:rPr>
          <w:delText xml:space="preserve"> </w:delText>
        </w:r>
        <w:r>
          <w:delText>damages</w:delText>
        </w:r>
        <w:r>
          <w:rPr>
            <w:spacing w:val="-3"/>
          </w:rPr>
          <w:delText xml:space="preserve"> </w:delText>
        </w:r>
        <w:r>
          <w:delText>arise</w:delText>
        </w:r>
        <w:r>
          <w:rPr>
            <w:spacing w:val="-6"/>
          </w:rPr>
          <w:delText xml:space="preserve"> </w:delText>
        </w:r>
        <w:r>
          <w:delText>from</w:delText>
        </w:r>
        <w:r>
          <w:rPr>
            <w:spacing w:val="-4"/>
          </w:rPr>
          <w:delText xml:space="preserve"> </w:delText>
        </w:r>
        <w:r>
          <w:delText>the</w:delText>
        </w:r>
        <w:r>
          <w:rPr>
            <w:spacing w:val="-6"/>
          </w:rPr>
          <w:delText xml:space="preserve"> </w:delText>
        </w:r>
        <w:r>
          <w:delText>negligence</w:delText>
        </w:r>
        <w:r>
          <w:rPr>
            <w:spacing w:val="-4"/>
          </w:rPr>
          <w:delText xml:space="preserve"> </w:delText>
        </w:r>
        <w:r>
          <w:delText>of</w:delText>
        </w:r>
        <w:r>
          <w:rPr>
            <w:spacing w:val="-5"/>
          </w:rPr>
          <w:delText xml:space="preserve"> </w:delText>
        </w:r>
        <w:r>
          <w:delText>ICPSR.</w:delText>
        </w:r>
      </w:del>
    </w:p>
    <w:p w14:paraId="633E5A26" w14:textId="77777777" w:rsidR="005C28CD" w:rsidRDefault="005C28CD">
      <w:pPr>
        <w:pStyle w:val="BodyText"/>
      </w:pPr>
    </w:p>
    <w:p w14:paraId="6A155E63" w14:textId="77777777" w:rsidR="005C28CD" w:rsidRDefault="00D06755" w:rsidP="004914FE">
      <w:pPr>
        <w:pStyle w:val="Heading1"/>
        <w:numPr>
          <w:ilvl w:val="0"/>
          <w:numId w:val="8"/>
        </w:numPr>
        <w:tabs>
          <w:tab w:val="left" w:pos="487"/>
        </w:tabs>
        <w:spacing w:before="1"/>
        <w:ind w:left="486" w:hanging="387"/>
      </w:pPr>
      <w:r>
        <w:t>Obligations</w:t>
      </w:r>
      <w:r>
        <w:rPr>
          <w:spacing w:val="-3"/>
        </w:rPr>
        <w:t xml:space="preserve"> </w:t>
      </w:r>
      <w:r>
        <w:t>of</w:t>
      </w:r>
      <w:r>
        <w:rPr>
          <w:spacing w:val="-2"/>
        </w:rPr>
        <w:t xml:space="preserve"> </w:t>
      </w:r>
      <w:r>
        <w:t>the</w:t>
      </w:r>
      <w:r>
        <w:rPr>
          <w:spacing w:val="-4"/>
        </w:rPr>
        <w:t xml:space="preserve"> </w:t>
      </w:r>
      <w:r>
        <w:t>Investigator,</w:t>
      </w:r>
      <w:r>
        <w:rPr>
          <w:spacing w:val="-3"/>
        </w:rPr>
        <w:t xml:space="preserve"> </w:t>
      </w:r>
      <w:r>
        <w:t>Research</w:t>
      </w:r>
      <w:r w:rsidRPr="004914FE">
        <w:rPr>
          <w:spacing w:val="-2"/>
        </w:rPr>
        <w:t xml:space="preserve"> </w:t>
      </w:r>
      <w:r>
        <w:t>Staff,</w:t>
      </w:r>
      <w:r>
        <w:rPr>
          <w:spacing w:val="-3"/>
        </w:rPr>
        <w:t xml:space="preserve"> </w:t>
      </w:r>
      <w:r>
        <w:t>and</w:t>
      </w:r>
      <w:r w:rsidRPr="004914FE">
        <w:rPr>
          <w:spacing w:val="-3"/>
        </w:rPr>
        <w:t xml:space="preserve"> </w:t>
      </w:r>
      <w:r>
        <w:t>Institution</w:t>
      </w:r>
    </w:p>
    <w:p w14:paraId="50D2DC19" w14:textId="77777777" w:rsidR="005C28CD" w:rsidRDefault="005C28CD">
      <w:pPr>
        <w:pStyle w:val="BodyText"/>
        <w:spacing w:before="11"/>
        <w:rPr>
          <w:b/>
          <w:sz w:val="23"/>
        </w:rPr>
      </w:pPr>
    </w:p>
    <w:p w14:paraId="445286A5" w14:textId="77777777" w:rsidR="005C28CD" w:rsidRDefault="00D06755">
      <w:pPr>
        <w:pStyle w:val="BodyText"/>
        <w:ind w:left="100"/>
      </w:pPr>
      <w:r>
        <w:t>Restricted</w:t>
      </w:r>
      <w:r>
        <w:rPr>
          <w:spacing w:val="-3"/>
        </w:rPr>
        <w:t xml:space="preserve"> </w:t>
      </w:r>
      <w:r>
        <w:t>Data</w:t>
      </w:r>
      <w:r>
        <w:rPr>
          <w:spacing w:val="-3"/>
        </w:rPr>
        <w:t xml:space="preserve"> </w:t>
      </w:r>
      <w:r>
        <w:t>access</w:t>
      </w:r>
      <w:r w:rsidRPr="004914FE">
        <w:rPr>
          <w:spacing w:val="-2"/>
        </w:rPr>
        <w:t xml:space="preserve"> </w:t>
      </w:r>
      <w:r>
        <w:t>provided</w:t>
      </w:r>
      <w:r>
        <w:rPr>
          <w:spacing w:val="-3"/>
        </w:rPr>
        <w:t xml:space="preserve"> </w:t>
      </w:r>
      <w:r>
        <w:t>under</w:t>
      </w:r>
      <w:r w:rsidRPr="004914FE">
        <w:rPr>
          <w:spacing w:val="-4"/>
        </w:rPr>
        <w:t xml:space="preserve"> </w:t>
      </w:r>
      <w:r>
        <w:t>this</w:t>
      </w:r>
      <w:r w:rsidRPr="004914FE">
        <w:rPr>
          <w:spacing w:val="-3"/>
        </w:rPr>
        <w:t xml:space="preserve"> </w:t>
      </w:r>
      <w:r>
        <w:t>Agreement</w:t>
      </w:r>
      <w:r w:rsidRPr="004914FE">
        <w:rPr>
          <w:spacing w:val="-3"/>
        </w:rPr>
        <w:t xml:space="preserve"> </w:t>
      </w:r>
      <w:r>
        <w:t>shall</w:t>
      </w:r>
      <w:r>
        <w:rPr>
          <w:spacing w:val="-3"/>
        </w:rPr>
        <w:t xml:space="preserve"> </w:t>
      </w:r>
      <w:r>
        <w:t>be</w:t>
      </w:r>
      <w:r w:rsidRPr="004914FE">
        <w:rPr>
          <w:spacing w:val="-4"/>
        </w:rPr>
        <w:t xml:space="preserve"> </w:t>
      </w:r>
      <w:r>
        <w:t>used</w:t>
      </w:r>
      <w:r w:rsidRPr="004914FE">
        <w:rPr>
          <w:spacing w:val="-6"/>
        </w:rPr>
        <w:t xml:space="preserve"> </w:t>
      </w:r>
      <w:r>
        <w:t>or</w:t>
      </w:r>
      <w:r>
        <w:rPr>
          <w:spacing w:val="-3"/>
        </w:rPr>
        <w:t xml:space="preserve"> </w:t>
      </w:r>
      <w:r>
        <w:t>disclosed</w:t>
      </w:r>
      <w:r>
        <w:rPr>
          <w:spacing w:val="-3"/>
        </w:rPr>
        <w:t xml:space="preserve"> </w:t>
      </w:r>
      <w:r>
        <w:t>only</w:t>
      </w:r>
      <w:r w:rsidRPr="004914FE">
        <w:rPr>
          <w:spacing w:val="-8"/>
        </w:rPr>
        <w:t xml:space="preserve"> </w:t>
      </w:r>
      <w:r>
        <w:t>in</w:t>
      </w:r>
      <w:r w:rsidRPr="004914FE">
        <w:rPr>
          <w:spacing w:val="-3"/>
        </w:rPr>
        <w:t xml:space="preserve"> </w:t>
      </w:r>
      <w:r>
        <w:t>compliance</w:t>
      </w:r>
      <w:r>
        <w:rPr>
          <w:spacing w:val="-57"/>
        </w:rPr>
        <w:t xml:space="preserve"> </w:t>
      </w:r>
      <w:r>
        <w:t>with the terms of this Agreement. In consideration of the promises in Section V of this Agreement,</w:t>
      </w:r>
      <w:r>
        <w:rPr>
          <w:spacing w:val="1"/>
        </w:rPr>
        <w:t xml:space="preserve"> </w:t>
      </w:r>
      <w:r>
        <w:t>and</w:t>
      </w:r>
      <w:r>
        <w:rPr>
          <w:spacing w:val="-1"/>
        </w:rPr>
        <w:t xml:space="preserve"> </w:t>
      </w:r>
      <w:r>
        <w:t>for</w:t>
      </w:r>
      <w:r>
        <w:rPr>
          <w:spacing w:val="-1"/>
        </w:rPr>
        <w:t xml:space="preserve"> </w:t>
      </w:r>
      <w:r>
        <w:t>use</w:t>
      </w:r>
      <w:r>
        <w:rPr>
          <w:spacing w:val="-1"/>
        </w:rPr>
        <w:t xml:space="preserve"> </w:t>
      </w:r>
      <w:r>
        <w:t>of</w:t>
      </w:r>
      <w:r w:rsidRPr="004914FE">
        <w:rPr>
          <w:spacing w:val="-2"/>
        </w:rPr>
        <w:t xml:space="preserve"> </w:t>
      </w:r>
      <w:r>
        <w:t>Restricted Data</w:t>
      </w:r>
      <w:r w:rsidRPr="004914FE">
        <w:t xml:space="preserve"> </w:t>
      </w:r>
      <w:r>
        <w:t>from</w:t>
      </w:r>
      <w:r w:rsidRPr="004914FE">
        <w:rPr>
          <w:spacing w:val="1"/>
        </w:rPr>
        <w:t xml:space="preserve"> </w:t>
      </w:r>
      <w:r>
        <w:t>ICPSR, the</w:t>
      </w:r>
      <w:r>
        <w:rPr>
          <w:spacing w:val="4"/>
        </w:rPr>
        <w:t xml:space="preserve"> </w:t>
      </w:r>
      <w:r>
        <w:t>Institution</w:t>
      </w:r>
      <w:r w:rsidRPr="004914FE">
        <w:rPr>
          <w:spacing w:val="-1"/>
        </w:rPr>
        <w:t xml:space="preserve"> </w:t>
      </w:r>
      <w:r>
        <w:t>agrees:</w:t>
      </w:r>
    </w:p>
    <w:p w14:paraId="2D04406F" w14:textId="77777777" w:rsidR="005C28CD" w:rsidRDefault="005C28CD">
      <w:pPr>
        <w:pStyle w:val="BodyText"/>
      </w:pPr>
    </w:p>
    <w:p w14:paraId="1728A9A9" w14:textId="77777777" w:rsidR="005C28CD" w:rsidRDefault="00D06755" w:rsidP="004914FE">
      <w:pPr>
        <w:pStyle w:val="ListParagraph"/>
        <w:numPr>
          <w:ilvl w:val="0"/>
          <w:numId w:val="3"/>
        </w:numPr>
        <w:tabs>
          <w:tab w:val="left" w:pos="461"/>
        </w:tabs>
        <w:ind w:right="158"/>
        <w:rPr>
          <w:sz w:val="24"/>
        </w:rPr>
      </w:pPr>
      <w:r>
        <w:rPr>
          <w:sz w:val="24"/>
        </w:rPr>
        <w:t>That the Restricted Data will be used solely for research or statistical purposes relative to the</w:t>
      </w:r>
      <w:r>
        <w:rPr>
          <w:spacing w:val="1"/>
          <w:sz w:val="24"/>
        </w:rPr>
        <w:t xml:space="preserve"> </w:t>
      </w:r>
      <w:r>
        <w:rPr>
          <w:sz w:val="24"/>
        </w:rPr>
        <w:t>project as identified in the Research Description of the Online Application (the “Research</w:t>
      </w:r>
      <w:r>
        <w:rPr>
          <w:spacing w:val="1"/>
          <w:sz w:val="24"/>
        </w:rPr>
        <w:t xml:space="preserve"> </w:t>
      </w:r>
      <w:r>
        <w:rPr>
          <w:sz w:val="24"/>
        </w:rPr>
        <w:t>Description”), and for no other purpose whatsoever without the prior written consent of ICPSR.</w:t>
      </w:r>
      <w:r>
        <w:rPr>
          <w:spacing w:val="-57"/>
          <w:sz w:val="24"/>
        </w:rPr>
        <w:t xml:space="preserve"> </w:t>
      </w:r>
      <w:r>
        <w:rPr>
          <w:sz w:val="24"/>
        </w:rPr>
        <w:t>Further,</w:t>
      </w:r>
      <w:r w:rsidRPr="004914FE">
        <w:rPr>
          <w:spacing w:val="-2"/>
          <w:sz w:val="24"/>
        </w:rPr>
        <w:t xml:space="preserve"> </w:t>
      </w:r>
      <w:r>
        <w:rPr>
          <w:sz w:val="24"/>
        </w:rPr>
        <w:t>no attempt</w:t>
      </w:r>
      <w:r>
        <w:rPr>
          <w:spacing w:val="-1"/>
          <w:sz w:val="24"/>
        </w:rPr>
        <w:t xml:space="preserve"> </w:t>
      </w:r>
      <w:r>
        <w:rPr>
          <w:sz w:val="24"/>
        </w:rPr>
        <w:t>will</w:t>
      </w:r>
      <w:r w:rsidRPr="004914FE">
        <w:rPr>
          <w:spacing w:val="-1"/>
          <w:sz w:val="24"/>
        </w:rPr>
        <w:t xml:space="preserve"> </w:t>
      </w:r>
      <w:r>
        <w:rPr>
          <w:sz w:val="24"/>
        </w:rPr>
        <w:t>be</w:t>
      </w:r>
      <w:r>
        <w:rPr>
          <w:spacing w:val="-2"/>
          <w:sz w:val="24"/>
        </w:rPr>
        <w:t xml:space="preserve"> </w:t>
      </w:r>
      <w:r>
        <w:rPr>
          <w:sz w:val="24"/>
        </w:rPr>
        <w:t>made</w:t>
      </w:r>
      <w:r>
        <w:rPr>
          <w:spacing w:val="-3"/>
          <w:sz w:val="24"/>
        </w:rPr>
        <w:t xml:space="preserve"> </w:t>
      </w:r>
      <w:r>
        <w:rPr>
          <w:sz w:val="24"/>
        </w:rPr>
        <w:t>to</w:t>
      </w:r>
      <w:r w:rsidRPr="004914FE">
        <w:rPr>
          <w:spacing w:val="-1"/>
          <w:sz w:val="24"/>
        </w:rPr>
        <w:t xml:space="preserve"> </w:t>
      </w:r>
      <w:r>
        <w:rPr>
          <w:sz w:val="24"/>
        </w:rPr>
        <w:t>identify</w:t>
      </w:r>
      <w:r w:rsidRPr="004914FE">
        <w:rPr>
          <w:spacing w:val="-1"/>
          <w:sz w:val="24"/>
        </w:rPr>
        <w:t xml:space="preserve"> </w:t>
      </w:r>
      <w:r>
        <w:rPr>
          <w:sz w:val="24"/>
        </w:rPr>
        <w:t>Private</w:t>
      </w:r>
      <w:r>
        <w:rPr>
          <w:spacing w:val="-2"/>
          <w:sz w:val="24"/>
        </w:rPr>
        <w:t xml:space="preserve"> </w:t>
      </w:r>
      <w:r>
        <w:rPr>
          <w:sz w:val="24"/>
        </w:rPr>
        <w:t>Person(s),</w:t>
      </w:r>
      <w:r w:rsidRPr="004914FE">
        <w:rPr>
          <w:spacing w:val="-1"/>
          <w:sz w:val="24"/>
        </w:rPr>
        <w:t xml:space="preserve"> </w:t>
      </w:r>
      <w:r>
        <w:rPr>
          <w:sz w:val="24"/>
        </w:rPr>
        <w:t>no</w:t>
      </w:r>
      <w:r>
        <w:rPr>
          <w:spacing w:val="-1"/>
          <w:sz w:val="24"/>
        </w:rPr>
        <w:t xml:space="preserve"> </w:t>
      </w:r>
      <w:r>
        <w:rPr>
          <w:sz w:val="24"/>
        </w:rPr>
        <w:t>Restricted</w:t>
      </w:r>
      <w:r>
        <w:rPr>
          <w:spacing w:val="-1"/>
          <w:sz w:val="24"/>
        </w:rPr>
        <w:t xml:space="preserve"> </w:t>
      </w:r>
      <w:r>
        <w:rPr>
          <w:sz w:val="24"/>
        </w:rPr>
        <w:t>Data</w:t>
      </w:r>
      <w:r w:rsidRPr="004914FE">
        <w:rPr>
          <w:spacing w:val="-1"/>
          <w:sz w:val="24"/>
        </w:rPr>
        <w:t xml:space="preserve"> </w:t>
      </w:r>
      <w:r>
        <w:rPr>
          <w:sz w:val="24"/>
        </w:rPr>
        <w:t>of</w:t>
      </w:r>
      <w:r>
        <w:rPr>
          <w:spacing w:val="-2"/>
          <w:sz w:val="24"/>
        </w:rPr>
        <w:t xml:space="preserve"> </w:t>
      </w:r>
      <w:r>
        <w:rPr>
          <w:sz w:val="24"/>
        </w:rPr>
        <w:t>Private</w:t>
      </w:r>
    </w:p>
    <w:p w14:paraId="0E0168E0" w14:textId="38C56404" w:rsidR="005C28CD" w:rsidDel="008A1264" w:rsidRDefault="005C28CD">
      <w:pPr>
        <w:rPr>
          <w:del w:id="7" w:author="Miranda Bethay" w:date="2022-03-08T10:13:00Z"/>
          <w:sz w:val="24"/>
        </w:rPr>
        <w:sectPr w:rsidR="005C28CD" w:rsidDel="008A1264">
          <w:pgSz w:w="12240" w:h="15840"/>
          <w:pgMar w:top="1300" w:right="1200" w:bottom="280" w:left="1220" w:header="720" w:footer="720" w:gutter="0"/>
          <w:cols w:space="720"/>
        </w:sectPr>
      </w:pPr>
    </w:p>
    <w:p w14:paraId="672120DB" w14:textId="663A103F" w:rsidR="005C28CD" w:rsidRDefault="00D06755">
      <w:pPr>
        <w:pStyle w:val="BodyText"/>
        <w:spacing w:before="60"/>
        <w:ind w:left="460" w:right="429"/>
      </w:pPr>
      <w:r>
        <w:lastRenderedPageBreak/>
        <w:t>Person(s) will be published or otherwise distributed, the Restricted Data will be protected</w:t>
      </w:r>
      <w:r>
        <w:rPr>
          <w:spacing w:val="1"/>
        </w:rPr>
        <w:t xml:space="preserve"> </w:t>
      </w:r>
      <w:r>
        <w:t>against Deductive Disclosure risk by strictly adhering to the obligations set forth in this</w:t>
      </w:r>
      <w:r>
        <w:rPr>
          <w:spacing w:val="1"/>
        </w:rPr>
        <w:t xml:space="preserve"> </w:t>
      </w:r>
      <w:r>
        <w:t>Agreement, and precautions will be taken to protect the Restricted Data from non-authorized</w:t>
      </w:r>
      <w:r>
        <w:rPr>
          <w:spacing w:val="-58"/>
        </w:rPr>
        <w:t xml:space="preserve"> </w:t>
      </w:r>
      <w:r>
        <w:t>use.</w:t>
      </w:r>
    </w:p>
    <w:p w14:paraId="5C8E2C7B" w14:textId="070E4083" w:rsidR="00A62161" w:rsidRDefault="00A62161" w:rsidP="004914FE">
      <w:pPr>
        <w:pStyle w:val="BodyText"/>
        <w:spacing w:before="60"/>
        <w:ind w:left="460" w:right="429"/>
      </w:pPr>
    </w:p>
    <w:p w14:paraId="48CD9E0F" w14:textId="29C02A78" w:rsidR="00A62161" w:rsidRDefault="00A62161">
      <w:pPr>
        <w:pStyle w:val="BodyText"/>
        <w:spacing w:before="60"/>
        <w:ind w:left="460" w:right="429"/>
        <w:rPr>
          <w:ins w:id="8" w:author="Miranda Bethay" w:date="2022-03-08T10:08:00Z"/>
        </w:rPr>
      </w:pPr>
      <w:ins w:id="9" w:author="Miranda Bethay" w:date="2022-03-08T10:08:00Z">
        <w:r>
          <w:t>INSTITUTION</w:t>
        </w:r>
        <w:r w:rsidRPr="00A62161">
          <w:t xml:space="preserve"> MAKE</w:t>
        </w:r>
        <w:r>
          <w:t>S</w:t>
        </w:r>
        <w:r w:rsidRPr="00A62161">
          <w:t xml:space="preserve"> NO REPRESENTATIONS OR WARRANTIES OF ANY KIND CONCERNING THE RESEARCH RESULTS AND DISCLAIM ALL REPRESENTATIONS AND WARRANTIES, EXPRESS OR IMPLIED, INCLUDING, WITHOUT LIMITATION, WARRANTIES OF MERCHANTABILITY, FITNESS FOR A PARTICULAR PURPOSE, AND NONINFRINGEMENT OF INTELLECTUAL PROPERTY RIGHTS.  </w:t>
        </w:r>
      </w:ins>
    </w:p>
    <w:p w14:paraId="7CF65655" w14:textId="77777777" w:rsidR="005C28CD" w:rsidRDefault="005C28CD">
      <w:pPr>
        <w:pStyle w:val="BodyText"/>
        <w:rPr>
          <w:ins w:id="10" w:author="Miranda Bethay" w:date="2022-03-08T10:08:00Z"/>
        </w:rPr>
      </w:pPr>
    </w:p>
    <w:p w14:paraId="115B06D9" w14:textId="77777777" w:rsidR="005C28CD" w:rsidRDefault="00D06755" w:rsidP="004914FE">
      <w:pPr>
        <w:pStyle w:val="ListParagraph"/>
        <w:numPr>
          <w:ilvl w:val="0"/>
          <w:numId w:val="3"/>
        </w:numPr>
        <w:tabs>
          <w:tab w:val="left" w:pos="461"/>
        </w:tabs>
        <w:ind w:hanging="361"/>
        <w:rPr>
          <w:sz w:val="24"/>
        </w:rPr>
      </w:pPr>
      <w:r>
        <w:rPr>
          <w:sz w:val="24"/>
        </w:rPr>
        <w:t>To</w:t>
      </w:r>
      <w:r w:rsidRPr="004914FE">
        <w:rPr>
          <w:spacing w:val="-2"/>
          <w:sz w:val="24"/>
        </w:rPr>
        <w:t xml:space="preserve"> </w:t>
      </w:r>
      <w:r>
        <w:rPr>
          <w:sz w:val="24"/>
        </w:rPr>
        <w:t>comply</w:t>
      </w:r>
      <w:r>
        <w:rPr>
          <w:spacing w:val="-1"/>
          <w:sz w:val="24"/>
        </w:rPr>
        <w:t xml:space="preserve"> </w:t>
      </w:r>
      <w:r>
        <w:rPr>
          <w:sz w:val="24"/>
        </w:rPr>
        <w:t>fully</w:t>
      </w:r>
      <w:r w:rsidRPr="004914FE">
        <w:rPr>
          <w:spacing w:val="-2"/>
          <w:sz w:val="24"/>
        </w:rPr>
        <w:t xml:space="preserve"> </w:t>
      </w:r>
      <w:r>
        <w:rPr>
          <w:sz w:val="24"/>
        </w:rPr>
        <w:t>with</w:t>
      </w:r>
      <w:r>
        <w:rPr>
          <w:spacing w:val="-1"/>
          <w:sz w:val="24"/>
        </w:rPr>
        <w:t xml:space="preserve"> </w:t>
      </w:r>
      <w:r>
        <w:rPr>
          <w:sz w:val="24"/>
        </w:rPr>
        <w:t>the</w:t>
      </w:r>
      <w:r w:rsidRPr="004914FE">
        <w:rPr>
          <w:spacing w:val="-2"/>
          <w:sz w:val="24"/>
        </w:rPr>
        <w:t xml:space="preserve"> </w:t>
      </w:r>
      <w:r>
        <w:rPr>
          <w:sz w:val="24"/>
        </w:rPr>
        <w:t>approved</w:t>
      </w:r>
      <w:r>
        <w:rPr>
          <w:spacing w:val="-1"/>
          <w:sz w:val="24"/>
        </w:rPr>
        <w:t xml:space="preserve"> </w:t>
      </w:r>
      <w:r>
        <w:rPr>
          <w:sz w:val="24"/>
        </w:rPr>
        <w:t>Data</w:t>
      </w:r>
      <w:r>
        <w:rPr>
          <w:spacing w:val="-1"/>
          <w:sz w:val="24"/>
        </w:rPr>
        <w:t xml:space="preserve"> </w:t>
      </w:r>
      <w:r>
        <w:rPr>
          <w:sz w:val="24"/>
        </w:rPr>
        <w:t>Security</w:t>
      </w:r>
      <w:r w:rsidRPr="004914FE">
        <w:rPr>
          <w:spacing w:val="-2"/>
          <w:sz w:val="24"/>
        </w:rPr>
        <w:t xml:space="preserve"> </w:t>
      </w:r>
      <w:r>
        <w:rPr>
          <w:sz w:val="24"/>
        </w:rPr>
        <w:t>Plan</w:t>
      </w:r>
      <w:r>
        <w:rPr>
          <w:spacing w:val="-1"/>
          <w:sz w:val="24"/>
        </w:rPr>
        <w:t xml:space="preserve"> </w:t>
      </w:r>
      <w:r>
        <w:rPr>
          <w:sz w:val="24"/>
        </w:rPr>
        <w:t>at</w:t>
      </w:r>
      <w:r w:rsidRPr="004914FE">
        <w:rPr>
          <w:spacing w:val="-2"/>
          <w:sz w:val="24"/>
        </w:rPr>
        <w:t xml:space="preserve"> </w:t>
      </w:r>
      <w:r>
        <w:rPr>
          <w:sz w:val="24"/>
        </w:rPr>
        <w:t>all</w:t>
      </w:r>
      <w:r>
        <w:rPr>
          <w:spacing w:val="-1"/>
          <w:sz w:val="24"/>
        </w:rPr>
        <w:t xml:space="preserve"> </w:t>
      </w:r>
      <w:r>
        <w:rPr>
          <w:sz w:val="24"/>
        </w:rPr>
        <w:t>times</w:t>
      </w:r>
      <w:r w:rsidRPr="004914FE">
        <w:rPr>
          <w:spacing w:val="-2"/>
          <w:sz w:val="24"/>
        </w:rPr>
        <w:t xml:space="preserve"> </w:t>
      </w:r>
      <w:r>
        <w:rPr>
          <w:sz w:val="24"/>
        </w:rPr>
        <w:t>relevant</w:t>
      </w:r>
      <w:r w:rsidRPr="004914FE">
        <w:rPr>
          <w:sz w:val="24"/>
        </w:rPr>
        <w:t xml:space="preserve"> </w:t>
      </w:r>
      <w:r>
        <w:rPr>
          <w:sz w:val="24"/>
        </w:rPr>
        <w:t>to</w:t>
      </w:r>
      <w:r>
        <w:rPr>
          <w:spacing w:val="-1"/>
          <w:sz w:val="24"/>
        </w:rPr>
        <w:t xml:space="preserve"> </w:t>
      </w:r>
      <w:r>
        <w:rPr>
          <w:sz w:val="24"/>
        </w:rPr>
        <w:t>this</w:t>
      </w:r>
      <w:r w:rsidRPr="004914FE">
        <w:rPr>
          <w:spacing w:val="-2"/>
          <w:sz w:val="24"/>
        </w:rPr>
        <w:t xml:space="preserve"> </w:t>
      </w:r>
      <w:r>
        <w:rPr>
          <w:sz w:val="24"/>
        </w:rPr>
        <w:t>Agreement.</w:t>
      </w:r>
    </w:p>
    <w:p w14:paraId="6C2271FF" w14:textId="77777777" w:rsidR="005C28CD" w:rsidRDefault="005C28CD">
      <w:pPr>
        <w:pStyle w:val="BodyText"/>
      </w:pPr>
    </w:p>
    <w:p w14:paraId="007C2233" w14:textId="77777777" w:rsidR="005C28CD" w:rsidRDefault="00D06755" w:rsidP="004914FE">
      <w:pPr>
        <w:pStyle w:val="ListParagraph"/>
        <w:numPr>
          <w:ilvl w:val="0"/>
          <w:numId w:val="3"/>
        </w:numPr>
        <w:tabs>
          <w:tab w:val="left" w:pos="461"/>
        </w:tabs>
        <w:ind w:right="318"/>
        <w:rPr>
          <w:sz w:val="24"/>
        </w:rPr>
      </w:pPr>
      <w:r>
        <w:rPr>
          <w:sz w:val="24"/>
        </w:rPr>
        <w:t>That no persons other than those identified in this Agreement or in subsequent amendments to</w:t>
      </w:r>
      <w:r w:rsidRPr="004914FE">
        <w:rPr>
          <w:spacing w:val="-57"/>
          <w:sz w:val="24"/>
        </w:rPr>
        <w:t xml:space="preserve"> </w:t>
      </w:r>
      <w:r>
        <w:rPr>
          <w:sz w:val="24"/>
        </w:rPr>
        <w:t>this Agreement, as Investigator or Research Staff and who have signed this Agreement or a</w:t>
      </w:r>
      <w:r>
        <w:rPr>
          <w:spacing w:val="1"/>
          <w:sz w:val="24"/>
        </w:rPr>
        <w:t xml:space="preserve"> </w:t>
      </w:r>
      <w:r>
        <w:rPr>
          <w:sz w:val="24"/>
        </w:rPr>
        <w:t>Supplemental Agreement, be permitted access to the contents of Restricted Data files or any</w:t>
      </w:r>
      <w:r>
        <w:rPr>
          <w:spacing w:val="1"/>
          <w:sz w:val="24"/>
        </w:rPr>
        <w:t xml:space="preserve"> </w:t>
      </w:r>
      <w:r>
        <w:rPr>
          <w:sz w:val="24"/>
        </w:rPr>
        <w:t>Derivatives</w:t>
      </w:r>
      <w:r>
        <w:rPr>
          <w:spacing w:val="-1"/>
          <w:sz w:val="24"/>
        </w:rPr>
        <w:t xml:space="preserve"> </w:t>
      </w:r>
      <w:r>
        <w:rPr>
          <w:sz w:val="24"/>
        </w:rPr>
        <w:t>from the</w:t>
      </w:r>
      <w:r>
        <w:rPr>
          <w:spacing w:val="-1"/>
          <w:sz w:val="24"/>
        </w:rPr>
        <w:t xml:space="preserve"> </w:t>
      </w:r>
      <w:r>
        <w:rPr>
          <w:sz w:val="24"/>
        </w:rPr>
        <w:t>Restricted Data.</w:t>
      </w:r>
    </w:p>
    <w:p w14:paraId="3538BAFF" w14:textId="77777777" w:rsidR="005C28CD" w:rsidRDefault="005C28CD">
      <w:pPr>
        <w:pStyle w:val="BodyText"/>
      </w:pPr>
    </w:p>
    <w:p w14:paraId="5C6A9284" w14:textId="383EE77E" w:rsidR="005C28CD" w:rsidRDefault="00D06755" w:rsidP="004914FE">
      <w:pPr>
        <w:pStyle w:val="ListParagraph"/>
        <w:numPr>
          <w:ilvl w:val="0"/>
          <w:numId w:val="3"/>
        </w:numPr>
        <w:tabs>
          <w:tab w:val="left" w:pos="461"/>
        </w:tabs>
        <w:ind w:right="327"/>
        <w:rPr>
          <w:sz w:val="24"/>
        </w:rPr>
      </w:pPr>
      <w:r>
        <w:rPr>
          <w:sz w:val="24"/>
        </w:rPr>
        <w:t>That within five (5) business days of becoming aware of any unauthorized access, use, or</w:t>
      </w:r>
      <w:r>
        <w:rPr>
          <w:spacing w:val="1"/>
          <w:sz w:val="24"/>
        </w:rPr>
        <w:t xml:space="preserve"> </w:t>
      </w:r>
      <w:r>
        <w:rPr>
          <w:sz w:val="24"/>
        </w:rPr>
        <w:t>disclosure of Restricted Data, or access, use, or disclosure of Restricted Data that is</w:t>
      </w:r>
      <w:r>
        <w:rPr>
          <w:spacing w:val="1"/>
          <w:sz w:val="24"/>
        </w:rPr>
        <w:t xml:space="preserve"> </w:t>
      </w:r>
      <w:r>
        <w:rPr>
          <w:sz w:val="24"/>
        </w:rPr>
        <w:t>inconsistent</w:t>
      </w:r>
      <w:r w:rsidRPr="004914FE">
        <w:rPr>
          <w:spacing w:val="-2"/>
          <w:sz w:val="24"/>
        </w:rPr>
        <w:t xml:space="preserve"> </w:t>
      </w:r>
      <w:r>
        <w:rPr>
          <w:sz w:val="24"/>
        </w:rPr>
        <w:t>with</w:t>
      </w:r>
      <w:r w:rsidRPr="004914FE">
        <w:rPr>
          <w:spacing w:val="-2"/>
          <w:sz w:val="24"/>
        </w:rPr>
        <w:t xml:space="preserve"> </w:t>
      </w:r>
      <w:r>
        <w:rPr>
          <w:sz w:val="24"/>
        </w:rPr>
        <w:t>the</w:t>
      </w:r>
      <w:r>
        <w:rPr>
          <w:spacing w:val="-1"/>
          <w:sz w:val="24"/>
        </w:rPr>
        <w:t xml:space="preserve"> </w:t>
      </w:r>
      <w:r>
        <w:rPr>
          <w:sz w:val="24"/>
        </w:rPr>
        <w:t>terms</w:t>
      </w:r>
      <w:r w:rsidRPr="004914FE">
        <w:rPr>
          <w:spacing w:val="-2"/>
          <w:sz w:val="24"/>
        </w:rPr>
        <w:t xml:space="preserve"> </w:t>
      </w:r>
      <w:r>
        <w:rPr>
          <w:sz w:val="24"/>
        </w:rPr>
        <w:t>and</w:t>
      </w:r>
      <w:r>
        <w:rPr>
          <w:spacing w:val="-1"/>
          <w:sz w:val="24"/>
        </w:rPr>
        <w:t xml:space="preserve"> </w:t>
      </w:r>
      <w:r>
        <w:rPr>
          <w:sz w:val="24"/>
        </w:rPr>
        <w:t>conditions</w:t>
      </w:r>
      <w:r w:rsidRPr="004914FE">
        <w:rPr>
          <w:spacing w:val="-2"/>
          <w:sz w:val="24"/>
        </w:rPr>
        <w:t xml:space="preserve"> </w:t>
      </w:r>
      <w:r>
        <w:rPr>
          <w:sz w:val="24"/>
        </w:rPr>
        <w:t>of</w:t>
      </w:r>
      <w:r>
        <w:rPr>
          <w:spacing w:val="-1"/>
          <w:sz w:val="24"/>
        </w:rPr>
        <w:t xml:space="preserve"> </w:t>
      </w:r>
      <w:r>
        <w:rPr>
          <w:sz w:val="24"/>
        </w:rPr>
        <w:t>this</w:t>
      </w:r>
      <w:r w:rsidRPr="004914FE">
        <w:rPr>
          <w:spacing w:val="-2"/>
          <w:sz w:val="24"/>
        </w:rPr>
        <w:t xml:space="preserve"> </w:t>
      </w:r>
      <w:r>
        <w:rPr>
          <w:sz w:val="24"/>
        </w:rPr>
        <w:t>Agreement,</w:t>
      </w:r>
      <w:r w:rsidRPr="004914FE">
        <w:rPr>
          <w:spacing w:val="-1"/>
          <w:sz w:val="24"/>
        </w:rPr>
        <w:t xml:space="preserve"> </w:t>
      </w:r>
      <w:r>
        <w:rPr>
          <w:sz w:val="24"/>
        </w:rPr>
        <w:t>the</w:t>
      </w:r>
      <w:r w:rsidRPr="004914FE">
        <w:rPr>
          <w:spacing w:val="-2"/>
          <w:sz w:val="24"/>
        </w:rPr>
        <w:t xml:space="preserve"> </w:t>
      </w:r>
      <w:r>
        <w:rPr>
          <w:sz w:val="24"/>
        </w:rPr>
        <w:t>unauthorized</w:t>
      </w:r>
      <w:r>
        <w:rPr>
          <w:spacing w:val="-1"/>
          <w:sz w:val="24"/>
        </w:rPr>
        <w:t xml:space="preserve"> </w:t>
      </w:r>
      <w:r>
        <w:rPr>
          <w:sz w:val="24"/>
        </w:rPr>
        <w:t>or</w:t>
      </w:r>
      <w:r w:rsidRPr="004914FE">
        <w:rPr>
          <w:spacing w:val="-2"/>
          <w:sz w:val="24"/>
        </w:rPr>
        <w:t xml:space="preserve"> </w:t>
      </w:r>
      <w:r>
        <w:rPr>
          <w:sz w:val="24"/>
        </w:rPr>
        <w:t>inconsistent</w:t>
      </w:r>
      <w:r>
        <w:rPr>
          <w:spacing w:val="-57"/>
          <w:sz w:val="24"/>
        </w:rPr>
        <w:t xml:space="preserve"> </w:t>
      </w:r>
      <w:r>
        <w:rPr>
          <w:sz w:val="24"/>
        </w:rPr>
        <w:t>access,</w:t>
      </w:r>
      <w:r w:rsidRPr="004914FE">
        <w:rPr>
          <w:spacing w:val="-2"/>
          <w:sz w:val="24"/>
        </w:rPr>
        <w:t xml:space="preserve"> </w:t>
      </w:r>
      <w:r>
        <w:rPr>
          <w:sz w:val="24"/>
        </w:rPr>
        <w:t>use,</w:t>
      </w:r>
      <w:r w:rsidRPr="004914FE">
        <w:rPr>
          <w:spacing w:val="-1"/>
          <w:sz w:val="24"/>
        </w:rPr>
        <w:t xml:space="preserve"> </w:t>
      </w:r>
      <w:r>
        <w:rPr>
          <w:sz w:val="24"/>
        </w:rPr>
        <w:t>or disclosure</w:t>
      </w:r>
      <w:r w:rsidRPr="004914FE">
        <w:rPr>
          <w:sz w:val="24"/>
        </w:rPr>
        <w:t xml:space="preserve"> </w:t>
      </w:r>
      <w:r>
        <w:rPr>
          <w:sz w:val="24"/>
        </w:rPr>
        <w:t>of</w:t>
      </w:r>
      <w:r w:rsidRPr="004914FE">
        <w:rPr>
          <w:sz w:val="24"/>
        </w:rPr>
        <w:t xml:space="preserve"> </w:t>
      </w:r>
      <w:r>
        <w:rPr>
          <w:sz w:val="24"/>
        </w:rPr>
        <w:t>Restricted</w:t>
      </w:r>
      <w:r w:rsidRPr="004914FE">
        <w:rPr>
          <w:spacing w:val="-1"/>
          <w:sz w:val="24"/>
        </w:rPr>
        <w:t xml:space="preserve"> </w:t>
      </w:r>
      <w:r>
        <w:rPr>
          <w:sz w:val="24"/>
        </w:rPr>
        <w:t>Data</w:t>
      </w:r>
      <w:r w:rsidRPr="004914FE">
        <w:rPr>
          <w:spacing w:val="-1"/>
          <w:sz w:val="24"/>
        </w:rPr>
        <w:t xml:space="preserve"> </w:t>
      </w:r>
      <w:r>
        <w:rPr>
          <w:sz w:val="24"/>
        </w:rPr>
        <w:t>will be</w:t>
      </w:r>
      <w:r>
        <w:rPr>
          <w:spacing w:val="-2"/>
          <w:sz w:val="24"/>
        </w:rPr>
        <w:t xml:space="preserve"> </w:t>
      </w:r>
      <w:r>
        <w:rPr>
          <w:sz w:val="24"/>
        </w:rPr>
        <w:t>reported in</w:t>
      </w:r>
      <w:r w:rsidRPr="004914FE">
        <w:rPr>
          <w:spacing w:val="-1"/>
          <w:sz w:val="24"/>
        </w:rPr>
        <w:t xml:space="preserve"> </w:t>
      </w:r>
      <w:r>
        <w:rPr>
          <w:sz w:val="24"/>
        </w:rPr>
        <w:t>writing</w:t>
      </w:r>
      <w:r w:rsidRPr="004914FE">
        <w:rPr>
          <w:spacing w:val="-1"/>
          <w:sz w:val="24"/>
        </w:rPr>
        <w:t xml:space="preserve"> </w:t>
      </w:r>
      <w:r>
        <w:rPr>
          <w:sz w:val="24"/>
        </w:rPr>
        <w:t>to</w:t>
      </w:r>
      <w:r>
        <w:rPr>
          <w:spacing w:val="1"/>
          <w:sz w:val="24"/>
        </w:rPr>
        <w:t xml:space="preserve"> </w:t>
      </w:r>
      <w:r>
        <w:rPr>
          <w:sz w:val="24"/>
        </w:rPr>
        <w:t>ICPSR.</w:t>
      </w:r>
    </w:p>
    <w:p w14:paraId="7F83BB09" w14:textId="77777777" w:rsidR="005C28CD" w:rsidRDefault="005C28CD">
      <w:pPr>
        <w:pStyle w:val="BodyText"/>
        <w:spacing w:before="10"/>
        <w:rPr>
          <w:sz w:val="23"/>
        </w:rPr>
      </w:pPr>
    </w:p>
    <w:p w14:paraId="7BAB5222" w14:textId="77777777" w:rsidR="005C28CD" w:rsidRDefault="00D06755" w:rsidP="004914FE">
      <w:pPr>
        <w:pStyle w:val="ListParagraph"/>
        <w:numPr>
          <w:ilvl w:val="0"/>
          <w:numId w:val="3"/>
        </w:numPr>
        <w:tabs>
          <w:tab w:val="left" w:pos="461"/>
        </w:tabs>
        <w:ind w:right="261"/>
        <w:rPr>
          <w:sz w:val="24"/>
        </w:rPr>
      </w:pPr>
      <w:r>
        <w:rPr>
          <w:sz w:val="24"/>
        </w:rPr>
        <w:t>That, unless prior specific, written approval is received from ICPSR, no attempt under any</w:t>
      </w:r>
      <w:r>
        <w:rPr>
          <w:spacing w:val="1"/>
          <w:sz w:val="24"/>
        </w:rPr>
        <w:t xml:space="preserve"> </w:t>
      </w:r>
      <w:r>
        <w:rPr>
          <w:sz w:val="24"/>
        </w:rPr>
        <w:t>circumstances</w:t>
      </w:r>
      <w:r w:rsidRPr="004914FE">
        <w:rPr>
          <w:spacing w:val="-4"/>
          <w:sz w:val="24"/>
        </w:rPr>
        <w:t xml:space="preserve"> </w:t>
      </w:r>
      <w:r>
        <w:rPr>
          <w:sz w:val="24"/>
        </w:rPr>
        <w:t>will</w:t>
      </w:r>
      <w:r>
        <w:rPr>
          <w:spacing w:val="-2"/>
          <w:sz w:val="24"/>
        </w:rPr>
        <w:t xml:space="preserve"> </w:t>
      </w:r>
      <w:r>
        <w:rPr>
          <w:sz w:val="24"/>
        </w:rPr>
        <w:t>be</w:t>
      </w:r>
      <w:r>
        <w:rPr>
          <w:spacing w:val="-2"/>
          <w:sz w:val="24"/>
        </w:rPr>
        <w:t xml:space="preserve"> </w:t>
      </w:r>
      <w:r>
        <w:rPr>
          <w:sz w:val="24"/>
        </w:rPr>
        <w:t>made</w:t>
      </w:r>
      <w:r w:rsidRPr="004914FE">
        <w:rPr>
          <w:spacing w:val="-3"/>
          <w:sz w:val="24"/>
        </w:rPr>
        <w:t xml:space="preserve"> </w:t>
      </w:r>
      <w:r>
        <w:rPr>
          <w:sz w:val="24"/>
        </w:rPr>
        <w:t>to</w:t>
      </w:r>
      <w:r>
        <w:rPr>
          <w:spacing w:val="-2"/>
          <w:sz w:val="24"/>
        </w:rPr>
        <w:t xml:space="preserve"> </w:t>
      </w:r>
      <w:r>
        <w:rPr>
          <w:sz w:val="24"/>
        </w:rPr>
        <w:t>link</w:t>
      </w:r>
      <w:r>
        <w:rPr>
          <w:spacing w:val="-2"/>
          <w:sz w:val="24"/>
        </w:rPr>
        <w:t xml:space="preserve"> </w:t>
      </w:r>
      <w:r>
        <w:rPr>
          <w:sz w:val="24"/>
        </w:rPr>
        <w:t>the</w:t>
      </w:r>
      <w:r w:rsidRPr="004914FE">
        <w:rPr>
          <w:spacing w:val="-6"/>
          <w:sz w:val="24"/>
        </w:rPr>
        <w:t xml:space="preserve"> </w:t>
      </w:r>
      <w:r>
        <w:rPr>
          <w:sz w:val="24"/>
        </w:rPr>
        <w:t>Restricted</w:t>
      </w:r>
      <w:r>
        <w:rPr>
          <w:spacing w:val="-5"/>
          <w:sz w:val="24"/>
        </w:rPr>
        <w:t xml:space="preserve"> </w:t>
      </w:r>
      <w:r>
        <w:rPr>
          <w:sz w:val="24"/>
        </w:rPr>
        <w:t>Data</w:t>
      </w:r>
      <w:r w:rsidRPr="004914FE">
        <w:rPr>
          <w:spacing w:val="-5"/>
          <w:sz w:val="24"/>
        </w:rPr>
        <w:t xml:space="preserve"> </w:t>
      </w:r>
      <w:r>
        <w:rPr>
          <w:sz w:val="24"/>
        </w:rPr>
        <w:t>to any</w:t>
      </w:r>
      <w:r>
        <w:rPr>
          <w:spacing w:val="-7"/>
          <w:sz w:val="24"/>
        </w:rPr>
        <w:t xml:space="preserve"> </w:t>
      </w:r>
      <w:r>
        <w:rPr>
          <w:sz w:val="24"/>
        </w:rPr>
        <w:t>Private</w:t>
      </w:r>
      <w:r w:rsidRPr="004914FE">
        <w:rPr>
          <w:spacing w:val="-2"/>
          <w:sz w:val="24"/>
        </w:rPr>
        <w:t xml:space="preserve"> </w:t>
      </w:r>
      <w:r>
        <w:rPr>
          <w:sz w:val="24"/>
        </w:rPr>
        <w:t>Person,</w:t>
      </w:r>
      <w:r>
        <w:rPr>
          <w:spacing w:val="-2"/>
          <w:sz w:val="24"/>
        </w:rPr>
        <w:t xml:space="preserve"> </w:t>
      </w:r>
      <w:r>
        <w:rPr>
          <w:sz w:val="24"/>
        </w:rPr>
        <w:t>whether living</w:t>
      </w:r>
      <w:r w:rsidRPr="004914FE">
        <w:rPr>
          <w:spacing w:val="-4"/>
          <w:sz w:val="24"/>
        </w:rPr>
        <w:t xml:space="preserve"> </w:t>
      </w:r>
      <w:r>
        <w:rPr>
          <w:sz w:val="24"/>
        </w:rPr>
        <w:t>or</w:t>
      </w:r>
      <w:r>
        <w:rPr>
          <w:spacing w:val="-57"/>
          <w:sz w:val="24"/>
        </w:rPr>
        <w:t xml:space="preserve"> </w:t>
      </w:r>
      <w:r>
        <w:rPr>
          <w:sz w:val="24"/>
        </w:rPr>
        <w:t>deceased, or</w:t>
      </w:r>
      <w:r>
        <w:rPr>
          <w:spacing w:val="-1"/>
          <w:sz w:val="24"/>
        </w:rPr>
        <w:t xml:space="preserve"> </w:t>
      </w:r>
      <w:r>
        <w:rPr>
          <w:sz w:val="24"/>
        </w:rPr>
        <w:t>with</w:t>
      </w:r>
      <w:r>
        <w:rPr>
          <w:spacing w:val="1"/>
          <w:sz w:val="24"/>
        </w:rPr>
        <w:t xml:space="preserve"> </w:t>
      </w:r>
      <w:r>
        <w:rPr>
          <w:sz w:val="24"/>
        </w:rPr>
        <w:t>any</w:t>
      </w:r>
      <w:r>
        <w:rPr>
          <w:spacing w:val="-5"/>
          <w:sz w:val="24"/>
        </w:rPr>
        <w:t xml:space="preserve"> </w:t>
      </w:r>
      <w:r>
        <w:rPr>
          <w:sz w:val="24"/>
        </w:rPr>
        <w:t>other</w:t>
      </w:r>
      <w:r>
        <w:rPr>
          <w:spacing w:val="-1"/>
          <w:sz w:val="24"/>
        </w:rPr>
        <w:t xml:space="preserve"> </w:t>
      </w:r>
      <w:r>
        <w:rPr>
          <w:sz w:val="24"/>
        </w:rPr>
        <w:t>dataset,</w:t>
      </w:r>
      <w:r w:rsidRPr="004914FE">
        <w:rPr>
          <w:sz w:val="24"/>
        </w:rPr>
        <w:t xml:space="preserve"> </w:t>
      </w:r>
      <w:r>
        <w:rPr>
          <w:sz w:val="24"/>
        </w:rPr>
        <w:t>including</w:t>
      </w:r>
      <w:r>
        <w:rPr>
          <w:spacing w:val="-2"/>
          <w:sz w:val="24"/>
        </w:rPr>
        <w:t xml:space="preserve"> </w:t>
      </w:r>
      <w:r>
        <w:rPr>
          <w:sz w:val="24"/>
        </w:rPr>
        <w:t>other</w:t>
      </w:r>
      <w:r>
        <w:rPr>
          <w:spacing w:val="-1"/>
          <w:sz w:val="24"/>
        </w:rPr>
        <w:t xml:space="preserve"> </w:t>
      </w:r>
      <w:r>
        <w:rPr>
          <w:sz w:val="24"/>
        </w:rPr>
        <w:t>datasets provided by ICPSR.</w:t>
      </w:r>
    </w:p>
    <w:p w14:paraId="767AEAF1" w14:textId="77777777" w:rsidR="005C28CD" w:rsidRDefault="005C28CD">
      <w:pPr>
        <w:pStyle w:val="BodyText"/>
      </w:pPr>
    </w:p>
    <w:p w14:paraId="649424D9" w14:textId="77777777" w:rsidR="005C28CD" w:rsidRDefault="00D06755" w:rsidP="004914FE">
      <w:pPr>
        <w:pStyle w:val="ListParagraph"/>
        <w:numPr>
          <w:ilvl w:val="0"/>
          <w:numId w:val="3"/>
        </w:numPr>
        <w:tabs>
          <w:tab w:val="left" w:pos="461"/>
        </w:tabs>
        <w:ind w:right="233"/>
        <w:rPr>
          <w:sz w:val="24"/>
        </w:rPr>
      </w:pPr>
      <w:r>
        <w:rPr>
          <w:sz w:val="24"/>
        </w:rPr>
        <w:t>To avoid inadvertent disclosure of Private Persons by being knowledgeable about what factors</w:t>
      </w:r>
      <w:r>
        <w:rPr>
          <w:spacing w:val="-57"/>
          <w:sz w:val="24"/>
        </w:rPr>
        <w:t xml:space="preserve"> </w:t>
      </w:r>
      <w:r>
        <w:rPr>
          <w:sz w:val="24"/>
        </w:rPr>
        <w:t>constitute</w:t>
      </w:r>
      <w:r>
        <w:rPr>
          <w:spacing w:val="-1"/>
          <w:sz w:val="24"/>
        </w:rPr>
        <w:t xml:space="preserve"> </w:t>
      </w:r>
      <w:r>
        <w:rPr>
          <w:sz w:val="24"/>
        </w:rPr>
        <w:t>disclosure</w:t>
      </w:r>
      <w:r w:rsidRPr="004914FE">
        <w:rPr>
          <w:spacing w:val="-2"/>
          <w:sz w:val="24"/>
        </w:rPr>
        <w:t xml:space="preserve"> </w:t>
      </w:r>
      <w:r>
        <w:rPr>
          <w:sz w:val="24"/>
        </w:rPr>
        <w:t>risk</w:t>
      </w:r>
      <w:r w:rsidRPr="004914FE">
        <w:rPr>
          <w:sz w:val="24"/>
        </w:rPr>
        <w:t xml:space="preserve"> </w:t>
      </w:r>
      <w:r>
        <w:rPr>
          <w:sz w:val="24"/>
        </w:rPr>
        <w:t>and</w:t>
      </w:r>
      <w:r w:rsidRPr="004914FE">
        <w:rPr>
          <w:spacing w:val="-1"/>
          <w:sz w:val="24"/>
        </w:rPr>
        <w:t xml:space="preserve"> </w:t>
      </w:r>
      <w:r>
        <w:rPr>
          <w:sz w:val="24"/>
        </w:rPr>
        <w:t>by</w:t>
      </w:r>
      <w:r w:rsidRPr="004914FE">
        <w:rPr>
          <w:sz w:val="24"/>
        </w:rPr>
        <w:t xml:space="preserve"> </w:t>
      </w:r>
      <w:r>
        <w:rPr>
          <w:sz w:val="24"/>
        </w:rPr>
        <w:t>using</w:t>
      </w:r>
      <w:r w:rsidRPr="004914FE">
        <w:rPr>
          <w:spacing w:val="-1"/>
          <w:sz w:val="24"/>
        </w:rPr>
        <w:t xml:space="preserve"> </w:t>
      </w:r>
      <w:r>
        <w:rPr>
          <w:sz w:val="24"/>
        </w:rPr>
        <w:t>disclosure</w:t>
      </w:r>
      <w:r>
        <w:rPr>
          <w:spacing w:val="-1"/>
          <w:sz w:val="24"/>
        </w:rPr>
        <w:t xml:space="preserve"> </w:t>
      </w:r>
      <w:r>
        <w:rPr>
          <w:sz w:val="24"/>
        </w:rPr>
        <w:t>risk</w:t>
      </w:r>
      <w:r>
        <w:rPr>
          <w:spacing w:val="-1"/>
          <w:sz w:val="24"/>
        </w:rPr>
        <w:t xml:space="preserve"> </w:t>
      </w:r>
      <w:r>
        <w:rPr>
          <w:sz w:val="24"/>
        </w:rPr>
        <w:t>guidelines, such</w:t>
      </w:r>
      <w:r>
        <w:rPr>
          <w:spacing w:val="-1"/>
          <w:sz w:val="24"/>
        </w:rPr>
        <w:t xml:space="preserve"> </w:t>
      </w:r>
      <w:r>
        <w:rPr>
          <w:sz w:val="24"/>
        </w:rPr>
        <w:t>as</w:t>
      </w:r>
      <w:r w:rsidRPr="004914FE">
        <w:rPr>
          <w:spacing w:val="-1"/>
          <w:sz w:val="24"/>
        </w:rPr>
        <w:t xml:space="preserve"> </w:t>
      </w:r>
      <w:r>
        <w:rPr>
          <w:sz w:val="24"/>
        </w:rPr>
        <w:t>but</w:t>
      </w:r>
      <w:r w:rsidRPr="004914FE">
        <w:rPr>
          <w:spacing w:val="-1"/>
          <w:sz w:val="24"/>
        </w:rPr>
        <w:t xml:space="preserve"> </w:t>
      </w:r>
      <w:r>
        <w:rPr>
          <w:sz w:val="24"/>
        </w:rPr>
        <w:t>not</w:t>
      </w:r>
      <w:r w:rsidRPr="004914FE">
        <w:rPr>
          <w:sz w:val="24"/>
        </w:rPr>
        <w:t xml:space="preserve"> </w:t>
      </w:r>
      <w:r>
        <w:rPr>
          <w:sz w:val="24"/>
        </w:rPr>
        <w:t>limited</w:t>
      </w:r>
      <w:r w:rsidRPr="004914FE">
        <w:rPr>
          <w:spacing w:val="-1"/>
          <w:sz w:val="24"/>
        </w:rPr>
        <w:t xml:space="preserve"> </w:t>
      </w:r>
      <w:r>
        <w:rPr>
          <w:sz w:val="24"/>
        </w:rPr>
        <w:t>to,</w:t>
      </w:r>
      <w:r w:rsidRPr="004914FE">
        <w:rPr>
          <w:spacing w:val="-2"/>
          <w:sz w:val="24"/>
        </w:rPr>
        <w:t xml:space="preserve"> </w:t>
      </w:r>
      <w:r>
        <w:rPr>
          <w:sz w:val="24"/>
        </w:rPr>
        <w:t>the</w:t>
      </w:r>
      <w:r>
        <w:rPr>
          <w:spacing w:val="-57"/>
          <w:sz w:val="24"/>
        </w:rPr>
        <w:t xml:space="preserve"> </w:t>
      </w:r>
      <w:r>
        <w:rPr>
          <w:sz w:val="24"/>
        </w:rPr>
        <w:t>following guidelines</w:t>
      </w:r>
      <w:r>
        <w:rPr>
          <w:sz w:val="24"/>
          <w:vertAlign w:val="superscript"/>
        </w:rPr>
        <w:t>1</w:t>
      </w:r>
      <w:r>
        <w:rPr>
          <w:sz w:val="24"/>
        </w:rPr>
        <w:t xml:space="preserve"> in the release of statistics or other content derived from the Restricted</w:t>
      </w:r>
      <w:r>
        <w:rPr>
          <w:spacing w:val="1"/>
          <w:sz w:val="24"/>
        </w:rPr>
        <w:t xml:space="preserve"> </w:t>
      </w:r>
      <w:r>
        <w:rPr>
          <w:sz w:val="24"/>
        </w:rPr>
        <w:t>Data.</w:t>
      </w:r>
      <w:r>
        <w:rPr>
          <w:sz w:val="24"/>
          <w:vertAlign w:val="superscript"/>
        </w:rPr>
        <w:t>2</w:t>
      </w:r>
    </w:p>
    <w:p w14:paraId="22567811" w14:textId="77777777" w:rsidR="005C28CD" w:rsidRDefault="005C28CD">
      <w:pPr>
        <w:pStyle w:val="BodyText"/>
        <w:spacing w:before="1"/>
      </w:pPr>
    </w:p>
    <w:p w14:paraId="6A48F8D8" w14:textId="77777777" w:rsidR="005C28CD" w:rsidRDefault="00D06755" w:rsidP="004914FE">
      <w:pPr>
        <w:pStyle w:val="ListParagraph"/>
        <w:numPr>
          <w:ilvl w:val="1"/>
          <w:numId w:val="3"/>
        </w:numPr>
        <w:tabs>
          <w:tab w:val="left" w:pos="821"/>
        </w:tabs>
        <w:ind w:right="345"/>
        <w:rPr>
          <w:sz w:val="24"/>
        </w:rPr>
      </w:pPr>
      <w:r>
        <w:rPr>
          <w:sz w:val="24"/>
        </w:rPr>
        <w:t>No release of a sample unique for which only one record in the Restricted Data provides a</w:t>
      </w:r>
      <w:r>
        <w:rPr>
          <w:spacing w:val="-57"/>
          <w:sz w:val="24"/>
        </w:rPr>
        <w:t xml:space="preserve"> </w:t>
      </w:r>
      <w:r>
        <w:rPr>
          <w:sz w:val="24"/>
        </w:rPr>
        <w:t>certain</w:t>
      </w:r>
      <w:r>
        <w:rPr>
          <w:spacing w:val="-1"/>
          <w:sz w:val="24"/>
        </w:rPr>
        <w:t xml:space="preserve"> </w:t>
      </w:r>
      <w:r>
        <w:rPr>
          <w:sz w:val="24"/>
        </w:rPr>
        <w:t>combination of values from key variables.</w:t>
      </w:r>
    </w:p>
    <w:p w14:paraId="0C7F5A0D" w14:textId="77777777" w:rsidR="005C28CD" w:rsidRDefault="00D06755" w:rsidP="004914FE">
      <w:pPr>
        <w:pStyle w:val="ListParagraph"/>
        <w:numPr>
          <w:ilvl w:val="1"/>
          <w:numId w:val="3"/>
        </w:numPr>
        <w:tabs>
          <w:tab w:val="left" w:pos="821"/>
        </w:tabs>
        <w:spacing w:before="120"/>
        <w:ind w:right="177"/>
        <w:rPr>
          <w:sz w:val="24"/>
        </w:rPr>
      </w:pPr>
      <w:r>
        <w:rPr>
          <w:sz w:val="24"/>
        </w:rPr>
        <w:t>No release of a sample rare for which only a small number of records (e.g., 3, 5, or 10</w:t>
      </w:r>
      <w:r>
        <w:rPr>
          <w:spacing w:val="1"/>
          <w:sz w:val="24"/>
        </w:rPr>
        <w:t xml:space="preserve"> </w:t>
      </w:r>
      <w:r>
        <w:rPr>
          <w:sz w:val="24"/>
        </w:rPr>
        <w:t>depending on sample characteristics) in the Restricted Data provide a certain combination</w:t>
      </w:r>
      <w:r>
        <w:rPr>
          <w:spacing w:val="1"/>
          <w:sz w:val="24"/>
        </w:rPr>
        <w:t xml:space="preserve"> </w:t>
      </w:r>
      <w:r>
        <w:rPr>
          <w:sz w:val="24"/>
        </w:rPr>
        <w:t>of values from key variables. For example, in no instance should the cell frequency of a</w:t>
      </w:r>
      <w:r>
        <w:rPr>
          <w:spacing w:val="1"/>
          <w:sz w:val="24"/>
        </w:rPr>
        <w:t xml:space="preserve"> </w:t>
      </w:r>
      <w:r>
        <w:rPr>
          <w:sz w:val="24"/>
        </w:rPr>
        <w:t>cross-tabulation, a total for a row or column of a cross-tabulation, or a quantity figure be</w:t>
      </w:r>
      <w:r>
        <w:rPr>
          <w:spacing w:val="1"/>
          <w:sz w:val="24"/>
        </w:rPr>
        <w:t xml:space="preserve"> </w:t>
      </w:r>
      <w:r>
        <w:rPr>
          <w:sz w:val="24"/>
        </w:rPr>
        <w:t>fewer than the appropriate threshold as determined from the sample characteristics. In</w:t>
      </w:r>
      <w:r>
        <w:rPr>
          <w:spacing w:val="1"/>
          <w:sz w:val="24"/>
        </w:rPr>
        <w:t xml:space="preserve"> </w:t>
      </w:r>
      <w:r>
        <w:rPr>
          <w:sz w:val="24"/>
        </w:rPr>
        <w:t>general,</w:t>
      </w:r>
      <w:r w:rsidRPr="004914FE">
        <w:rPr>
          <w:sz w:val="24"/>
        </w:rPr>
        <w:t xml:space="preserve"> </w:t>
      </w:r>
      <w:r>
        <w:rPr>
          <w:sz w:val="24"/>
        </w:rPr>
        <w:t>assess</w:t>
      </w:r>
      <w:r w:rsidRPr="004914FE">
        <w:rPr>
          <w:spacing w:val="-3"/>
          <w:sz w:val="24"/>
        </w:rPr>
        <w:t xml:space="preserve"> </w:t>
      </w:r>
      <w:r>
        <w:rPr>
          <w:sz w:val="24"/>
        </w:rPr>
        <w:t>empty</w:t>
      </w:r>
      <w:r w:rsidRPr="004914FE">
        <w:rPr>
          <w:spacing w:val="-2"/>
          <w:sz w:val="24"/>
        </w:rPr>
        <w:t xml:space="preserve"> </w:t>
      </w:r>
      <w:r>
        <w:rPr>
          <w:sz w:val="24"/>
        </w:rPr>
        <w:t>cells</w:t>
      </w:r>
      <w:r>
        <w:rPr>
          <w:spacing w:val="-1"/>
          <w:sz w:val="24"/>
        </w:rPr>
        <w:t xml:space="preserve"> </w:t>
      </w:r>
      <w:r>
        <w:rPr>
          <w:sz w:val="24"/>
        </w:rPr>
        <w:t>and</w:t>
      </w:r>
      <w:r w:rsidRPr="004914FE">
        <w:rPr>
          <w:spacing w:val="-2"/>
          <w:sz w:val="24"/>
        </w:rPr>
        <w:t xml:space="preserve"> </w:t>
      </w:r>
      <w:r>
        <w:rPr>
          <w:sz w:val="24"/>
        </w:rPr>
        <w:t>full</w:t>
      </w:r>
      <w:r w:rsidRPr="004914FE">
        <w:rPr>
          <w:spacing w:val="-2"/>
          <w:sz w:val="24"/>
        </w:rPr>
        <w:t xml:space="preserve"> </w:t>
      </w:r>
      <w:r>
        <w:rPr>
          <w:sz w:val="24"/>
        </w:rPr>
        <w:t>cells</w:t>
      </w:r>
      <w:r w:rsidRPr="004914FE">
        <w:rPr>
          <w:spacing w:val="-3"/>
          <w:sz w:val="24"/>
        </w:rPr>
        <w:t xml:space="preserve"> </w:t>
      </w:r>
      <w:r>
        <w:rPr>
          <w:sz w:val="24"/>
        </w:rPr>
        <w:t>for</w:t>
      </w:r>
      <w:r w:rsidRPr="004914FE">
        <w:rPr>
          <w:spacing w:val="-3"/>
          <w:sz w:val="24"/>
        </w:rPr>
        <w:t xml:space="preserve"> </w:t>
      </w:r>
      <w:r>
        <w:rPr>
          <w:sz w:val="24"/>
        </w:rPr>
        <w:t>disclosure</w:t>
      </w:r>
      <w:r w:rsidRPr="004914FE">
        <w:rPr>
          <w:spacing w:val="-4"/>
          <w:sz w:val="24"/>
        </w:rPr>
        <w:t xml:space="preserve"> </w:t>
      </w:r>
      <w:r>
        <w:rPr>
          <w:sz w:val="24"/>
        </w:rPr>
        <w:t>risk</w:t>
      </w:r>
      <w:r w:rsidRPr="004914FE">
        <w:rPr>
          <w:spacing w:val="-2"/>
          <w:sz w:val="24"/>
        </w:rPr>
        <w:t xml:space="preserve"> </w:t>
      </w:r>
      <w:r>
        <w:rPr>
          <w:sz w:val="24"/>
        </w:rPr>
        <w:t>stemming</w:t>
      </w:r>
      <w:r>
        <w:rPr>
          <w:spacing w:val="-1"/>
          <w:sz w:val="24"/>
        </w:rPr>
        <w:t xml:space="preserve"> </w:t>
      </w:r>
      <w:r>
        <w:rPr>
          <w:sz w:val="24"/>
        </w:rPr>
        <w:t>from</w:t>
      </w:r>
      <w:r w:rsidRPr="004914FE">
        <w:rPr>
          <w:spacing w:val="-2"/>
          <w:sz w:val="24"/>
        </w:rPr>
        <w:t xml:space="preserve"> </w:t>
      </w:r>
      <w:r>
        <w:rPr>
          <w:sz w:val="24"/>
        </w:rPr>
        <w:t>sampled</w:t>
      </w:r>
      <w:r w:rsidRPr="004914FE">
        <w:rPr>
          <w:spacing w:val="-2"/>
          <w:sz w:val="24"/>
        </w:rPr>
        <w:t xml:space="preserve"> </w:t>
      </w:r>
      <w:r>
        <w:rPr>
          <w:sz w:val="24"/>
        </w:rPr>
        <w:t>records</w:t>
      </w:r>
      <w:r>
        <w:rPr>
          <w:spacing w:val="-57"/>
          <w:sz w:val="24"/>
        </w:rPr>
        <w:t xml:space="preserve"> </w:t>
      </w:r>
      <w:r>
        <w:rPr>
          <w:sz w:val="24"/>
        </w:rPr>
        <w:t>of</w:t>
      </w:r>
      <w:r>
        <w:rPr>
          <w:spacing w:val="-1"/>
          <w:sz w:val="24"/>
        </w:rPr>
        <w:t xml:space="preserve"> </w:t>
      </w:r>
      <w:r>
        <w:rPr>
          <w:sz w:val="24"/>
        </w:rPr>
        <w:t>a</w:t>
      </w:r>
      <w:r>
        <w:rPr>
          <w:spacing w:val="-2"/>
          <w:sz w:val="24"/>
        </w:rPr>
        <w:t xml:space="preserve"> </w:t>
      </w:r>
      <w:r>
        <w:rPr>
          <w:sz w:val="24"/>
        </w:rPr>
        <w:t>defined group reporting the</w:t>
      </w:r>
      <w:r>
        <w:rPr>
          <w:spacing w:val="-1"/>
          <w:sz w:val="24"/>
        </w:rPr>
        <w:t xml:space="preserve"> </w:t>
      </w:r>
      <w:r>
        <w:rPr>
          <w:sz w:val="24"/>
        </w:rPr>
        <w:t>same characteristics.</w:t>
      </w:r>
    </w:p>
    <w:p w14:paraId="0CAE6790" w14:textId="77777777" w:rsidR="005C28CD" w:rsidRDefault="00D06755" w:rsidP="004914FE">
      <w:pPr>
        <w:pStyle w:val="ListParagraph"/>
        <w:numPr>
          <w:ilvl w:val="1"/>
          <w:numId w:val="3"/>
        </w:numPr>
        <w:tabs>
          <w:tab w:val="left" w:pos="821"/>
        </w:tabs>
        <w:spacing w:before="120"/>
        <w:ind w:right="635"/>
        <w:rPr>
          <w:sz w:val="24"/>
        </w:rPr>
      </w:pPr>
      <w:r>
        <w:rPr>
          <w:sz w:val="24"/>
        </w:rPr>
        <w:t>No</w:t>
      </w:r>
      <w:r w:rsidRPr="004914FE">
        <w:rPr>
          <w:spacing w:val="-2"/>
          <w:sz w:val="24"/>
        </w:rPr>
        <w:t xml:space="preserve"> </w:t>
      </w:r>
      <w:r>
        <w:rPr>
          <w:sz w:val="24"/>
        </w:rPr>
        <w:t>release</w:t>
      </w:r>
      <w:r>
        <w:rPr>
          <w:spacing w:val="-2"/>
          <w:sz w:val="24"/>
        </w:rPr>
        <w:t xml:space="preserve"> </w:t>
      </w:r>
      <w:r>
        <w:rPr>
          <w:sz w:val="24"/>
        </w:rPr>
        <w:t>of</w:t>
      </w:r>
      <w:r w:rsidRPr="004914FE">
        <w:rPr>
          <w:spacing w:val="-1"/>
          <w:sz w:val="24"/>
        </w:rPr>
        <w:t xml:space="preserve"> </w:t>
      </w:r>
      <w:r>
        <w:rPr>
          <w:sz w:val="24"/>
        </w:rPr>
        <w:t>the</w:t>
      </w:r>
      <w:r>
        <w:rPr>
          <w:spacing w:val="-3"/>
          <w:sz w:val="24"/>
        </w:rPr>
        <w:t xml:space="preserve"> </w:t>
      </w:r>
      <w:r>
        <w:rPr>
          <w:sz w:val="24"/>
        </w:rPr>
        <w:t>statistic</w:t>
      </w:r>
      <w:r w:rsidRPr="004914FE">
        <w:rPr>
          <w:sz w:val="24"/>
        </w:rPr>
        <w:t xml:space="preserve"> </w:t>
      </w:r>
      <w:r>
        <w:rPr>
          <w:sz w:val="24"/>
        </w:rPr>
        <w:t>if</w:t>
      </w:r>
      <w:r>
        <w:rPr>
          <w:spacing w:val="-1"/>
          <w:sz w:val="24"/>
        </w:rPr>
        <w:t xml:space="preserve"> </w:t>
      </w:r>
      <w:r>
        <w:rPr>
          <w:sz w:val="24"/>
        </w:rPr>
        <w:t>the</w:t>
      </w:r>
      <w:r>
        <w:rPr>
          <w:spacing w:val="-2"/>
          <w:sz w:val="24"/>
        </w:rPr>
        <w:t xml:space="preserve"> </w:t>
      </w:r>
      <w:r>
        <w:rPr>
          <w:sz w:val="24"/>
        </w:rPr>
        <w:t>total,</w:t>
      </w:r>
      <w:r w:rsidRPr="004914FE">
        <w:rPr>
          <w:spacing w:val="-1"/>
          <w:sz w:val="24"/>
        </w:rPr>
        <w:t xml:space="preserve"> </w:t>
      </w:r>
      <w:r>
        <w:rPr>
          <w:sz w:val="24"/>
        </w:rPr>
        <w:t>mean,</w:t>
      </w:r>
      <w:r>
        <w:rPr>
          <w:spacing w:val="-1"/>
          <w:sz w:val="24"/>
        </w:rPr>
        <w:t xml:space="preserve"> </w:t>
      </w:r>
      <w:r>
        <w:rPr>
          <w:sz w:val="24"/>
        </w:rPr>
        <w:t>or</w:t>
      </w:r>
      <w:r w:rsidRPr="004914FE">
        <w:rPr>
          <w:spacing w:val="-2"/>
          <w:sz w:val="24"/>
        </w:rPr>
        <w:t xml:space="preserve"> </w:t>
      </w:r>
      <w:r>
        <w:rPr>
          <w:sz w:val="24"/>
        </w:rPr>
        <w:t>average</w:t>
      </w:r>
      <w:r>
        <w:rPr>
          <w:spacing w:val="-2"/>
          <w:sz w:val="24"/>
        </w:rPr>
        <w:t xml:space="preserve"> </w:t>
      </w:r>
      <w:r>
        <w:rPr>
          <w:sz w:val="24"/>
        </w:rPr>
        <w:t>is</w:t>
      </w:r>
      <w:r>
        <w:rPr>
          <w:spacing w:val="-1"/>
          <w:sz w:val="24"/>
        </w:rPr>
        <w:t xml:space="preserve"> </w:t>
      </w:r>
      <w:r>
        <w:rPr>
          <w:sz w:val="24"/>
        </w:rPr>
        <w:t>based</w:t>
      </w:r>
      <w:r w:rsidRPr="004914FE">
        <w:rPr>
          <w:spacing w:val="1"/>
          <w:sz w:val="24"/>
        </w:rPr>
        <w:t xml:space="preserve"> </w:t>
      </w:r>
      <w:r>
        <w:rPr>
          <w:sz w:val="24"/>
        </w:rPr>
        <w:t>on</w:t>
      </w:r>
      <w:r>
        <w:rPr>
          <w:spacing w:val="-1"/>
          <w:sz w:val="24"/>
        </w:rPr>
        <w:t xml:space="preserve"> </w:t>
      </w:r>
      <w:r>
        <w:rPr>
          <w:sz w:val="24"/>
        </w:rPr>
        <w:t>fewer</w:t>
      </w:r>
      <w:r w:rsidRPr="004914FE">
        <w:rPr>
          <w:sz w:val="24"/>
        </w:rPr>
        <w:t xml:space="preserve"> </w:t>
      </w:r>
      <w:r>
        <w:rPr>
          <w:sz w:val="24"/>
        </w:rPr>
        <w:t>cases</w:t>
      </w:r>
      <w:r w:rsidRPr="004914FE">
        <w:rPr>
          <w:spacing w:val="-2"/>
          <w:sz w:val="24"/>
        </w:rPr>
        <w:t xml:space="preserve"> </w:t>
      </w:r>
      <w:r>
        <w:rPr>
          <w:sz w:val="24"/>
        </w:rPr>
        <w:t>than</w:t>
      </w:r>
      <w:r>
        <w:rPr>
          <w:spacing w:val="-1"/>
          <w:sz w:val="24"/>
        </w:rPr>
        <w:t xml:space="preserve"> </w:t>
      </w:r>
      <w:r>
        <w:rPr>
          <w:sz w:val="24"/>
        </w:rPr>
        <w:t>the</w:t>
      </w:r>
      <w:r>
        <w:rPr>
          <w:spacing w:val="-57"/>
          <w:sz w:val="24"/>
        </w:rPr>
        <w:t xml:space="preserve"> </w:t>
      </w:r>
      <w:r>
        <w:rPr>
          <w:sz w:val="24"/>
        </w:rPr>
        <w:t>appropriate</w:t>
      </w:r>
      <w:r>
        <w:rPr>
          <w:spacing w:val="-1"/>
          <w:sz w:val="24"/>
        </w:rPr>
        <w:t xml:space="preserve"> </w:t>
      </w:r>
      <w:r>
        <w:rPr>
          <w:sz w:val="24"/>
        </w:rPr>
        <w:t>threshold as</w:t>
      </w:r>
      <w:r w:rsidRPr="004914FE">
        <w:rPr>
          <w:spacing w:val="1"/>
          <w:sz w:val="24"/>
        </w:rPr>
        <w:t xml:space="preserve"> </w:t>
      </w:r>
      <w:r>
        <w:rPr>
          <w:sz w:val="24"/>
        </w:rPr>
        <w:t>determined</w:t>
      </w:r>
      <w:r w:rsidRPr="004914FE">
        <w:rPr>
          <w:sz w:val="24"/>
        </w:rPr>
        <w:t xml:space="preserve"> </w:t>
      </w:r>
      <w:r>
        <w:rPr>
          <w:sz w:val="24"/>
        </w:rPr>
        <w:t>from</w:t>
      </w:r>
      <w:r w:rsidRPr="004914FE">
        <w:rPr>
          <w:spacing w:val="-1"/>
          <w:sz w:val="24"/>
        </w:rPr>
        <w:t xml:space="preserve"> </w:t>
      </w:r>
      <w:r>
        <w:rPr>
          <w:sz w:val="24"/>
        </w:rPr>
        <w:t>the</w:t>
      </w:r>
      <w:r>
        <w:rPr>
          <w:spacing w:val="-1"/>
          <w:sz w:val="24"/>
        </w:rPr>
        <w:t xml:space="preserve"> </w:t>
      </w:r>
      <w:r>
        <w:rPr>
          <w:sz w:val="24"/>
        </w:rPr>
        <w:t>sample</w:t>
      </w:r>
      <w:r>
        <w:rPr>
          <w:spacing w:val="-1"/>
          <w:sz w:val="24"/>
        </w:rPr>
        <w:t xml:space="preserve"> </w:t>
      </w:r>
      <w:r>
        <w:rPr>
          <w:sz w:val="24"/>
        </w:rPr>
        <w:t>characteristics.</w:t>
      </w:r>
    </w:p>
    <w:p w14:paraId="19C7B3B1" w14:textId="57AB2999" w:rsidR="005C28CD" w:rsidDel="008A1264" w:rsidRDefault="005C28CD">
      <w:pPr>
        <w:pStyle w:val="BodyText"/>
        <w:rPr>
          <w:del w:id="11" w:author="Miranda Bethay" w:date="2022-03-08T10:14:00Z"/>
          <w:sz w:val="20"/>
        </w:rPr>
      </w:pPr>
    </w:p>
    <w:p w14:paraId="0060B92C" w14:textId="77777777" w:rsidR="00CE52EA" w:rsidRPr="008A1264" w:rsidRDefault="00CE52EA">
      <w:pPr>
        <w:pStyle w:val="BodyText"/>
        <w:rPr>
          <w:del w:id="12" w:author="Miranda Bethay" w:date="2022-03-08T10:08:00Z"/>
          <w:sz w:val="16"/>
          <w:szCs w:val="16"/>
        </w:rPr>
      </w:pPr>
    </w:p>
    <w:p w14:paraId="19AC8FF9" w14:textId="77777777" w:rsidR="00CE52EA" w:rsidRPr="008A1264" w:rsidRDefault="00CE52EA">
      <w:pPr>
        <w:pStyle w:val="BodyText"/>
        <w:rPr>
          <w:del w:id="13" w:author="Miranda Bethay" w:date="2022-03-08T10:08:00Z"/>
          <w:sz w:val="16"/>
          <w:szCs w:val="16"/>
        </w:rPr>
      </w:pPr>
    </w:p>
    <w:p w14:paraId="0C1C05C6" w14:textId="77777777" w:rsidR="00CE52EA" w:rsidRPr="008A1264" w:rsidRDefault="008A1264">
      <w:pPr>
        <w:pStyle w:val="BodyText"/>
        <w:spacing w:before="2"/>
        <w:rPr>
          <w:del w:id="14" w:author="Miranda Bethay" w:date="2022-03-08T10:08:00Z"/>
          <w:sz w:val="16"/>
          <w:szCs w:val="16"/>
          <w:rPrChange w:id="15" w:author="Miranda Bethay" w:date="2022-03-08T10:14:00Z">
            <w:rPr>
              <w:del w:id="16" w:author="Miranda Bethay" w:date="2022-03-08T10:08:00Z"/>
              <w:sz w:val="27"/>
            </w:rPr>
          </w:rPrChange>
        </w:rPr>
      </w:pPr>
      <w:del w:id="17" w:author="Miranda Bethay" w:date="2022-03-08T10:08:00Z">
        <w:r w:rsidRPr="008A1264">
          <w:rPr>
            <w:sz w:val="16"/>
            <w:szCs w:val="16"/>
          </w:rPr>
          <w:pict w14:anchorId="4DA9A661">
            <v:rect id="docshape1" o:spid="_x0000_s1026" style="position:absolute;margin-left:66pt;margin-top:16.85pt;width:2in;height:.7pt;z-index:-15726592;mso-wrap-distance-left:0;mso-wrap-distance-right:0;mso-position-horizontal-relative:page" fillcolor="black" stroked="f">
              <w10:wrap type="topAndBottom" anchorx="page"/>
            </v:rect>
          </w:pict>
        </w:r>
      </w:del>
    </w:p>
    <w:p w14:paraId="0316A40B" w14:textId="7FC6633D" w:rsidR="005C28CD" w:rsidRPr="008A1264" w:rsidRDefault="00D06755" w:rsidP="004914FE">
      <w:pPr>
        <w:pStyle w:val="BodyText"/>
        <w:spacing w:before="2"/>
        <w:rPr>
          <w:sz w:val="16"/>
          <w:szCs w:val="16"/>
        </w:rPr>
      </w:pPr>
      <w:ins w:id="18" w:author="Miranda Bethay" w:date="2022-03-08T10:08:00Z">
        <w:r w:rsidRPr="008A1264">
          <w:rPr>
            <w:noProof/>
            <w:sz w:val="16"/>
            <w:szCs w:val="16"/>
          </w:rPr>
          <mc:AlternateContent>
            <mc:Choice Requires="wps">
              <w:drawing>
                <wp:anchor distT="0" distB="0" distL="0" distR="0" simplePos="0" relativeHeight="487587840" behindDoc="1" locked="0" layoutInCell="1" allowOverlap="1" wp14:anchorId="3C924A7A" wp14:editId="57DFEC4D">
                  <wp:simplePos x="0" y="0"/>
                  <wp:positionH relativeFrom="page">
                    <wp:posOffset>838200</wp:posOffset>
                  </wp:positionH>
                  <wp:positionV relativeFrom="paragraph">
                    <wp:posOffset>213995</wp:posOffset>
                  </wp:positionV>
                  <wp:extent cx="1828800" cy="8890"/>
                  <wp:effectExtent l="0" t="0" r="0" b="0"/>
                  <wp:wrapTopAndBottom/>
                  <wp:docPr id="3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0914C" id="docshape1" o:spid="_x0000_s1026" style="position:absolute;margin-left:66pt;margin-top:16.85pt;width:2in;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" fillcolor="black" stroked="f">
                  <w10:wrap type="topAndBottom" anchorx="page"/>
                </v:rect>
              </w:pict>
            </mc:Fallback>
          </mc:AlternateContent>
        </w:r>
      </w:ins>
      <w:r w:rsidRPr="008A1264">
        <w:rPr>
          <w:position w:val="7"/>
          <w:sz w:val="16"/>
          <w:szCs w:val="16"/>
        </w:rPr>
        <w:t>1</w:t>
      </w:r>
      <w:r w:rsidRPr="008A1264">
        <w:rPr>
          <w:spacing w:val="1"/>
          <w:position w:val="7"/>
          <w:sz w:val="16"/>
          <w:szCs w:val="16"/>
        </w:rPr>
        <w:t xml:space="preserve"> </w:t>
      </w:r>
      <w:r w:rsidRPr="008A1264">
        <w:rPr>
          <w:sz w:val="16"/>
          <w:szCs w:val="16"/>
        </w:rPr>
        <w:t xml:space="preserve">For more information, see the National Center for Health Statistics checklist, </w:t>
      </w:r>
      <w:r w:rsidRPr="008A1264">
        <w:rPr>
          <w:i/>
          <w:sz w:val="16"/>
          <w:szCs w:val="16"/>
        </w:rPr>
        <w:t>NCHS Disclosure Potential</w:t>
      </w:r>
      <w:r w:rsidRPr="008A1264">
        <w:rPr>
          <w:i/>
          <w:spacing w:val="1"/>
          <w:sz w:val="16"/>
          <w:szCs w:val="16"/>
        </w:rPr>
        <w:t xml:space="preserve"> </w:t>
      </w:r>
      <w:r w:rsidRPr="008A1264">
        <w:rPr>
          <w:i/>
          <w:sz w:val="16"/>
          <w:szCs w:val="16"/>
        </w:rPr>
        <w:t>Checklist</w:t>
      </w:r>
      <w:r w:rsidRPr="008A1264">
        <w:rPr>
          <w:i/>
          <w:spacing w:val="-5"/>
          <w:sz w:val="16"/>
          <w:szCs w:val="16"/>
        </w:rPr>
        <w:t xml:space="preserve"> </w:t>
      </w:r>
      <w:r w:rsidRPr="008A1264">
        <w:rPr>
          <w:sz w:val="16"/>
          <w:szCs w:val="16"/>
        </w:rPr>
        <w:t>at</w:t>
      </w:r>
      <w:r w:rsidRPr="008A1264">
        <w:rPr>
          <w:spacing w:val="-5"/>
          <w:sz w:val="16"/>
          <w:szCs w:val="16"/>
        </w:rPr>
        <w:t xml:space="preserve"> </w:t>
      </w:r>
      <w:r w:rsidRPr="008A1264">
        <w:rPr>
          <w:sz w:val="16"/>
          <w:szCs w:val="16"/>
        </w:rPr>
        <w:t>http://</w:t>
      </w:r>
      <w:r w:rsidRPr="008A1264">
        <w:rPr>
          <w:spacing w:val="-10"/>
          <w:sz w:val="16"/>
          <w:szCs w:val="16"/>
        </w:rPr>
        <w:t xml:space="preserve"> </w:t>
      </w:r>
      <w:hyperlink r:id="rId6">
        <w:r w:rsidRPr="008A1264">
          <w:rPr>
            <w:sz w:val="16"/>
            <w:szCs w:val="16"/>
          </w:rPr>
          <w:t>http://www.cdc.gov/nchs/data/nchs_microdata_release_policy_4-02A.pdf;</w:t>
        </w:r>
        <w:r w:rsidRPr="008A1264">
          <w:rPr>
            <w:spacing w:val="-7"/>
            <w:sz w:val="16"/>
            <w:szCs w:val="16"/>
          </w:rPr>
          <w:t xml:space="preserve"> </w:t>
        </w:r>
      </w:hyperlink>
      <w:r w:rsidRPr="008A1264">
        <w:rPr>
          <w:sz w:val="16"/>
          <w:szCs w:val="16"/>
        </w:rPr>
        <w:t>and</w:t>
      </w:r>
      <w:r w:rsidRPr="008A1264">
        <w:rPr>
          <w:spacing w:val="-5"/>
          <w:sz w:val="16"/>
          <w:szCs w:val="16"/>
        </w:rPr>
        <w:t xml:space="preserve"> </w:t>
      </w:r>
      <w:r w:rsidRPr="008A1264">
        <w:rPr>
          <w:i/>
          <w:sz w:val="16"/>
          <w:szCs w:val="16"/>
        </w:rPr>
        <w:t>FCSM</w:t>
      </w:r>
      <w:r w:rsidRPr="008A1264">
        <w:rPr>
          <w:i/>
          <w:spacing w:val="-52"/>
          <w:sz w:val="16"/>
          <w:szCs w:val="16"/>
        </w:rPr>
        <w:t xml:space="preserve"> </w:t>
      </w:r>
      <w:r w:rsidRPr="008A1264">
        <w:rPr>
          <w:i/>
          <w:sz w:val="16"/>
          <w:szCs w:val="16"/>
        </w:rPr>
        <w:t xml:space="preserve">Statistical Policy Working Paper 22 (Second Version, 2005) </w:t>
      </w:r>
      <w:r w:rsidRPr="008A1264">
        <w:rPr>
          <w:sz w:val="16"/>
          <w:szCs w:val="16"/>
        </w:rPr>
        <w:t>at</w:t>
      </w:r>
      <w:r w:rsidRPr="008A1264">
        <w:rPr>
          <w:spacing w:val="1"/>
          <w:sz w:val="16"/>
          <w:szCs w:val="16"/>
        </w:rPr>
        <w:t xml:space="preserve"> </w:t>
      </w:r>
      <w:hyperlink r:id="rId7">
        <w:r w:rsidRPr="008A1264">
          <w:rPr>
            <w:sz w:val="16"/>
            <w:szCs w:val="16"/>
          </w:rPr>
          <w:t>http://www.hhs.gov/sites/default/files/spwp22.pdf</w:t>
        </w:r>
      </w:hyperlink>
    </w:p>
    <w:p w14:paraId="169FF4E5" w14:textId="2A163542" w:rsidR="005C28CD" w:rsidRPr="008A1264" w:rsidRDefault="00D06755">
      <w:pPr>
        <w:spacing w:before="122"/>
        <w:ind w:left="100"/>
        <w:rPr>
          <w:ins w:id="19" w:author="Miranda Bethay" w:date="2022-03-08T10:08:00Z"/>
          <w:sz w:val="16"/>
          <w:szCs w:val="16"/>
        </w:rPr>
      </w:pPr>
      <w:r w:rsidRPr="008A1264">
        <w:rPr>
          <w:sz w:val="16"/>
          <w:szCs w:val="16"/>
          <w:vertAlign w:val="superscript"/>
        </w:rPr>
        <w:t>2</w:t>
      </w:r>
      <w:r w:rsidRPr="008A1264">
        <w:rPr>
          <w:spacing w:val="-3"/>
          <w:sz w:val="16"/>
          <w:szCs w:val="16"/>
        </w:rPr>
        <w:t xml:space="preserve"> </w:t>
      </w:r>
      <w:r w:rsidRPr="008A1264">
        <w:rPr>
          <w:sz w:val="16"/>
          <w:szCs w:val="16"/>
        </w:rPr>
        <w:t>If</w:t>
      </w:r>
      <w:r w:rsidRPr="008A1264">
        <w:rPr>
          <w:spacing w:val="-1"/>
          <w:sz w:val="16"/>
          <w:szCs w:val="16"/>
        </w:rPr>
        <w:t xml:space="preserve"> </w:t>
      </w:r>
      <w:r w:rsidRPr="008A1264">
        <w:rPr>
          <w:sz w:val="16"/>
          <w:szCs w:val="16"/>
        </w:rPr>
        <w:t>disclosure</w:t>
      </w:r>
      <w:r w:rsidRPr="008A1264">
        <w:rPr>
          <w:spacing w:val="-1"/>
          <w:sz w:val="16"/>
          <w:szCs w:val="16"/>
        </w:rPr>
        <w:t xml:space="preserve"> </w:t>
      </w:r>
      <w:r w:rsidRPr="008A1264">
        <w:rPr>
          <w:sz w:val="16"/>
          <w:szCs w:val="16"/>
        </w:rPr>
        <w:t>review</w:t>
      </w:r>
      <w:r w:rsidRPr="008A1264">
        <w:rPr>
          <w:spacing w:val="-2"/>
          <w:sz w:val="16"/>
          <w:szCs w:val="16"/>
        </w:rPr>
        <w:t xml:space="preserve"> </w:t>
      </w:r>
      <w:r w:rsidRPr="008A1264">
        <w:rPr>
          <w:sz w:val="16"/>
          <w:szCs w:val="16"/>
        </w:rPr>
        <w:t>rules</w:t>
      </w:r>
      <w:r w:rsidRPr="008A1264">
        <w:rPr>
          <w:spacing w:val="-2"/>
          <w:sz w:val="16"/>
          <w:szCs w:val="16"/>
        </w:rPr>
        <w:t xml:space="preserve"> </w:t>
      </w:r>
      <w:r w:rsidRPr="008A1264">
        <w:rPr>
          <w:sz w:val="16"/>
          <w:szCs w:val="16"/>
        </w:rPr>
        <w:t>were</w:t>
      </w:r>
      <w:r w:rsidRPr="008A1264">
        <w:rPr>
          <w:spacing w:val="-2"/>
          <w:sz w:val="16"/>
          <w:szCs w:val="16"/>
        </w:rPr>
        <w:t xml:space="preserve"> </w:t>
      </w:r>
      <w:r w:rsidRPr="008A1264">
        <w:rPr>
          <w:sz w:val="16"/>
          <w:szCs w:val="16"/>
        </w:rPr>
        <w:t>established</w:t>
      </w:r>
      <w:r w:rsidRPr="008A1264">
        <w:rPr>
          <w:spacing w:val="-1"/>
          <w:sz w:val="16"/>
          <w:szCs w:val="16"/>
        </w:rPr>
        <w:t xml:space="preserve"> </w:t>
      </w:r>
      <w:r w:rsidRPr="008A1264">
        <w:rPr>
          <w:sz w:val="16"/>
          <w:szCs w:val="16"/>
        </w:rPr>
        <w:t>for</w:t>
      </w:r>
      <w:r w:rsidRPr="008A1264">
        <w:rPr>
          <w:spacing w:val="-3"/>
          <w:sz w:val="16"/>
          <w:szCs w:val="16"/>
        </w:rPr>
        <w:t xml:space="preserve"> </w:t>
      </w:r>
      <w:r w:rsidRPr="008A1264">
        <w:rPr>
          <w:sz w:val="16"/>
          <w:szCs w:val="16"/>
        </w:rPr>
        <w:t>a specific</w:t>
      </w:r>
      <w:r w:rsidRPr="008A1264">
        <w:rPr>
          <w:spacing w:val="-1"/>
          <w:sz w:val="16"/>
          <w:szCs w:val="16"/>
        </w:rPr>
        <w:t xml:space="preserve"> </w:t>
      </w:r>
      <w:r w:rsidRPr="008A1264">
        <w:rPr>
          <w:sz w:val="16"/>
          <w:szCs w:val="16"/>
        </w:rPr>
        <w:t>Restricted</w:t>
      </w:r>
      <w:r w:rsidRPr="008A1264">
        <w:rPr>
          <w:spacing w:val="-2"/>
          <w:sz w:val="16"/>
          <w:szCs w:val="16"/>
        </w:rPr>
        <w:t xml:space="preserve"> </w:t>
      </w:r>
      <w:r w:rsidRPr="008A1264">
        <w:rPr>
          <w:sz w:val="16"/>
          <w:szCs w:val="16"/>
        </w:rPr>
        <w:t>Dataset,</w:t>
      </w:r>
      <w:r w:rsidRPr="008A1264">
        <w:rPr>
          <w:spacing w:val="-2"/>
          <w:sz w:val="16"/>
          <w:szCs w:val="16"/>
        </w:rPr>
        <w:t xml:space="preserve"> </w:t>
      </w:r>
      <w:r w:rsidRPr="008A1264">
        <w:rPr>
          <w:sz w:val="16"/>
          <w:szCs w:val="16"/>
        </w:rPr>
        <w:t>they</w:t>
      </w:r>
      <w:r w:rsidRPr="008A1264">
        <w:rPr>
          <w:spacing w:val="-1"/>
          <w:sz w:val="16"/>
          <w:szCs w:val="16"/>
        </w:rPr>
        <w:t xml:space="preserve"> </w:t>
      </w:r>
      <w:r w:rsidRPr="008A1264">
        <w:rPr>
          <w:sz w:val="16"/>
          <w:szCs w:val="16"/>
        </w:rPr>
        <w:t>will</w:t>
      </w:r>
      <w:r w:rsidRPr="008A1264">
        <w:rPr>
          <w:spacing w:val="-4"/>
          <w:sz w:val="16"/>
          <w:szCs w:val="16"/>
        </w:rPr>
        <w:t xml:space="preserve"> </w:t>
      </w:r>
      <w:r w:rsidRPr="008A1264">
        <w:rPr>
          <w:sz w:val="16"/>
          <w:szCs w:val="16"/>
        </w:rPr>
        <w:t>be</w:t>
      </w:r>
      <w:r w:rsidRPr="008A1264">
        <w:rPr>
          <w:spacing w:val="-2"/>
          <w:sz w:val="16"/>
          <w:szCs w:val="16"/>
        </w:rPr>
        <w:t xml:space="preserve"> </w:t>
      </w:r>
      <w:r w:rsidRPr="008A1264">
        <w:rPr>
          <w:sz w:val="16"/>
          <w:szCs w:val="16"/>
        </w:rPr>
        <w:t>included</w:t>
      </w:r>
      <w:r w:rsidRPr="008A1264">
        <w:rPr>
          <w:spacing w:val="-1"/>
          <w:sz w:val="16"/>
          <w:szCs w:val="16"/>
        </w:rPr>
        <w:t xml:space="preserve"> </w:t>
      </w:r>
      <w:r w:rsidRPr="008A1264">
        <w:rPr>
          <w:sz w:val="16"/>
          <w:szCs w:val="16"/>
        </w:rPr>
        <w:t>in</w:t>
      </w:r>
      <w:r w:rsidRPr="008A1264">
        <w:rPr>
          <w:spacing w:val="-1"/>
          <w:sz w:val="16"/>
          <w:szCs w:val="16"/>
        </w:rPr>
        <w:t xml:space="preserve"> </w:t>
      </w:r>
      <w:r w:rsidRPr="008A1264">
        <w:rPr>
          <w:sz w:val="16"/>
          <w:szCs w:val="16"/>
        </w:rPr>
        <w:t>the</w:t>
      </w:r>
      <w:r w:rsidRPr="008A1264">
        <w:rPr>
          <w:spacing w:val="-3"/>
          <w:sz w:val="16"/>
          <w:szCs w:val="16"/>
        </w:rPr>
        <w:t xml:space="preserve"> </w:t>
      </w:r>
      <w:r w:rsidRPr="008A1264">
        <w:rPr>
          <w:sz w:val="16"/>
          <w:szCs w:val="16"/>
        </w:rPr>
        <w:t>dataset’s</w:t>
      </w:r>
      <w:del w:id="20" w:author="Miranda Bethay" w:date="2022-03-08T10:08:00Z">
        <w:r w:rsidR="008A1264" w:rsidRPr="008A1264">
          <w:rPr>
            <w:spacing w:val="-47"/>
            <w:sz w:val="16"/>
            <w:szCs w:val="16"/>
            <w:rPrChange w:id="21" w:author="Miranda Bethay" w:date="2022-03-08T10:14:00Z">
              <w:rPr>
                <w:spacing w:val="-47"/>
                <w:sz w:val="20"/>
              </w:rPr>
            </w:rPrChange>
          </w:rPr>
          <w:delText xml:space="preserve"> </w:delText>
        </w:r>
      </w:del>
    </w:p>
    <w:p w14:paraId="11829FD5" w14:textId="77777777" w:rsidR="005C28CD" w:rsidRPr="008A1264" w:rsidRDefault="00D06755" w:rsidP="004914FE">
      <w:pPr>
        <w:ind w:left="100"/>
        <w:rPr>
          <w:sz w:val="16"/>
          <w:szCs w:val="16"/>
        </w:rPr>
      </w:pPr>
      <w:r w:rsidRPr="008A1264">
        <w:rPr>
          <w:sz w:val="16"/>
          <w:szCs w:val="16"/>
        </w:rPr>
        <w:t>documentation</w:t>
      </w:r>
      <w:r w:rsidRPr="008A1264">
        <w:rPr>
          <w:spacing w:val="-1"/>
          <w:sz w:val="16"/>
          <w:szCs w:val="16"/>
        </w:rPr>
        <w:t xml:space="preserve"> </w:t>
      </w:r>
      <w:r w:rsidRPr="008A1264">
        <w:rPr>
          <w:sz w:val="16"/>
          <w:szCs w:val="16"/>
        </w:rPr>
        <w:t>and</w:t>
      </w:r>
      <w:r w:rsidRPr="008A1264">
        <w:rPr>
          <w:spacing w:val="-1"/>
          <w:sz w:val="16"/>
          <w:szCs w:val="16"/>
        </w:rPr>
        <w:t xml:space="preserve"> </w:t>
      </w:r>
      <w:r w:rsidRPr="008A1264">
        <w:rPr>
          <w:sz w:val="16"/>
          <w:szCs w:val="16"/>
        </w:rPr>
        <w:t>are covered</w:t>
      </w:r>
      <w:r w:rsidRPr="008A1264">
        <w:rPr>
          <w:spacing w:val="-1"/>
          <w:sz w:val="16"/>
          <w:szCs w:val="16"/>
        </w:rPr>
        <w:t xml:space="preserve"> </w:t>
      </w:r>
      <w:r w:rsidRPr="008A1264">
        <w:rPr>
          <w:sz w:val="16"/>
          <w:szCs w:val="16"/>
        </w:rPr>
        <w:t>by</w:t>
      </w:r>
      <w:r w:rsidRPr="008A1264">
        <w:rPr>
          <w:spacing w:val="-1"/>
          <w:sz w:val="16"/>
          <w:szCs w:val="16"/>
        </w:rPr>
        <w:t xml:space="preserve"> </w:t>
      </w:r>
      <w:r w:rsidRPr="008A1264">
        <w:rPr>
          <w:sz w:val="16"/>
          <w:szCs w:val="16"/>
        </w:rPr>
        <w:t>this</w:t>
      </w:r>
      <w:r w:rsidRPr="008A1264">
        <w:rPr>
          <w:spacing w:val="-2"/>
          <w:sz w:val="16"/>
          <w:szCs w:val="16"/>
        </w:rPr>
        <w:t xml:space="preserve"> </w:t>
      </w:r>
      <w:r w:rsidRPr="008A1264">
        <w:rPr>
          <w:sz w:val="16"/>
          <w:szCs w:val="16"/>
        </w:rPr>
        <w:t>Agreement.</w:t>
      </w:r>
    </w:p>
    <w:p w14:paraId="5B3A600E" w14:textId="77777777" w:rsidR="005C28CD" w:rsidRDefault="005C28CD">
      <w:pPr>
        <w:rPr>
          <w:sz w:val="20"/>
        </w:rPr>
        <w:sectPr w:rsidR="005C28CD">
          <w:pgSz w:w="12240" w:h="15840"/>
          <w:pgMar w:top="1300" w:right="1200" w:bottom="280" w:left="1220" w:header="720" w:footer="720" w:gutter="0"/>
          <w:cols w:space="720"/>
        </w:sectPr>
      </w:pPr>
    </w:p>
    <w:p w14:paraId="6983E355" w14:textId="77777777" w:rsidR="005C28CD" w:rsidRDefault="00D06755" w:rsidP="004914FE">
      <w:pPr>
        <w:pStyle w:val="ListParagraph"/>
        <w:numPr>
          <w:ilvl w:val="1"/>
          <w:numId w:val="3"/>
        </w:numPr>
        <w:tabs>
          <w:tab w:val="left" w:pos="821"/>
        </w:tabs>
        <w:spacing w:before="60"/>
        <w:ind w:right="139"/>
        <w:rPr>
          <w:sz w:val="24"/>
        </w:rPr>
      </w:pPr>
      <w:r>
        <w:rPr>
          <w:sz w:val="24"/>
        </w:rPr>
        <w:lastRenderedPageBreak/>
        <w:t>No release of the statistic if the contribution of a few observations dominates the estimate of</w:t>
      </w:r>
      <w:r>
        <w:rPr>
          <w:spacing w:val="-57"/>
          <w:sz w:val="24"/>
        </w:rPr>
        <w:t xml:space="preserve"> </w:t>
      </w:r>
      <w:r>
        <w:rPr>
          <w:sz w:val="24"/>
        </w:rPr>
        <w:t>a particular cell. For example, in no instance should the quantity figures be released if one</w:t>
      </w:r>
      <w:r>
        <w:rPr>
          <w:spacing w:val="1"/>
          <w:sz w:val="24"/>
        </w:rPr>
        <w:t xml:space="preserve"> </w:t>
      </w:r>
      <w:r>
        <w:rPr>
          <w:sz w:val="24"/>
        </w:rPr>
        <w:t>case</w:t>
      </w:r>
      <w:r>
        <w:rPr>
          <w:spacing w:val="-2"/>
          <w:sz w:val="24"/>
        </w:rPr>
        <w:t xml:space="preserve"> </w:t>
      </w:r>
      <w:r>
        <w:rPr>
          <w:sz w:val="24"/>
        </w:rPr>
        <w:t>contributes</w:t>
      </w:r>
      <w:r w:rsidRPr="004914FE">
        <w:rPr>
          <w:spacing w:val="-1"/>
          <w:sz w:val="24"/>
        </w:rPr>
        <w:t xml:space="preserve"> </w:t>
      </w:r>
      <w:r>
        <w:rPr>
          <w:sz w:val="24"/>
        </w:rPr>
        <w:t>more</w:t>
      </w:r>
      <w:r>
        <w:rPr>
          <w:spacing w:val="-1"/>
          <w:sz w:val="24"/>
        </w:rPr>
        <w:t xml:space="preserve"> </w:t>
      </w:r>
      <w:r>
        <w:rPr>
          <w:sz w:val="24"/>
        </w:rPr>
        <w:t>than 60 percent of the</w:t>
      </w:r>
      <w:r>
        <w:rPr>
          <w:spacing w:val="-2"/>
          <w:sz w:val="24"/>
        </w:rPr>
        <w:t xml:space="preserve"> </w:t>
      </w:r>
      <w:r>
        <w:rPr>
          <w:sz w:val="24"/>
        </w:rPr>
        <w:t>quantity amount.</w:t>
      </w:r>
    </w:p>
    <w:p w14:paraId="03B52373" w14:textId="77777777" w:rsidR="005C28CD" w:rsidRDefault="00D06755" w:rsidP="004914FE">
      <w:pPr>
        <w:pStyle w:val="ListParagraph"/>
        <w:numPr>
          <w:ilvl w:val="1"/>
          <w:numId w:val="3"/>
        </w:numPr>
        <w:tabs>
          <w:tab w:val="left" w:pos="821"/>
        </w:tabs>
        <w:spacing w:before="120"/>
        <w:ind w:right="168"/>
        <w:rPr>
          <w:sz w:val="24"/>
        </w:rPr>
      </w:pPr>
      <w:r>
        <w:rPr>
          <w:sz w:val="24"/>
        </w:rPr>
        <w:t>No</w:t>
      </w:r>
      <w:r w:rsidRPr="004914FE">
        <w:rPr>
          <w:spacing w:val="-2"/>
          <w:sz w:val="24"/>
        </w:rPr>
        <w:t xml:space="preserve"> </w:t>
      </w:r>
      <w:r>
        <w:rPr>
          <w:sz w:val="24"/>
        </w:rPr>
        <w:t>release</w:t>
      </w:r>
      <w:r w:rsidRPr="004914FE">
        <w:rPr>
          <w:spacing w:val="-2"/>
          <w:sz w:val="24"/>
        </w:rPr>
        <w:t xml:space="preserve"> </w:t>
      </w:r>
      <w:r>
        <w:rPr>
          <w:sz w:val="24"/>
        </w:rPr>
        <w:t>of</w:t>
      </w:r>
      <w:r>
        <w:rPr>
          <w:spacing w:val="-1"/>
          <w:sz w:val="24"/>
        </w:rPr>
        <w:t xml:space="preserve"> </w:t>
      </w:r>
      <w:r>
        <w:rPr>
          <w:sz w:val="24"/>
        </w:rPr>
        <w:t>data</w:t>
      </w:r>
      <w:r>
        <w:rPr>
          <w:spacing w:val="-1"/>
          <w:sz w:val="24"/>
        </w:rPr>
        <w:t xml:space="preserve"> </w:t>
      </w:r>
      <w:r>
        <w:rPr>
          <w:sz w:val="24"/>
        </w:rPr>
        <w:t>that</w:t>
      </w:r>
      <w:r w:rsidRPr="004914FE">
        <w:rPr>
          <w:spacing w:val="-1"/>
          <w:sz w:val="24"/>
        </w:rPr>
        <w:t xml:space="preserve"> </w:t>
      </w:r>
      <w:r>
        <w:rPr>
          <w:sz w:val="24"/>
        </w:rPr>
        <w:t>permits</w:t>
      </w:r>
      <w:r>
        <w:rPr>
          <w:spacing w:val="-1"/>
          <w:sz w:val="24"/>
        </w:rPr>
        <w:t xml:space="preserve"> </w:t>
      </w:r>
      <w:r>
        <w:rPr>
          <w:sz w:val="24"/>
        </w:rPr>
        <w:t>disclosure</w:t>
      </w:r>
      <w:r>
        <w:rPr>
          <w:spacing w:val="-2"/>
          <w:sz w:val="24"/>
        </w:rPr>
        <w:t xml:space="preserve"> </w:t>
      </w:r>
      <w:r>
        <w:rPr>
          <w:sz w:val="24"/>
        </w:rPr>
        <w:t>when</w:t>
      </w:r>
      <w:r w:rsidRPr="004914FE">
        <w:rPr>
          <w:spacing w:val="-1"/>
          <w:sz w:val="24"/>
        </w:rPr>
        <w:t xml:space="preserve"> </w:t>
      </w:r>
      <w:r>
        <w:rPr>
          <w:sz w:val="24"/>
        </w:rPr>
        <w:t>used</w:t>
      </w:r>
      <w:r>
        <w:rPr>
          <w:spacing w:val="-1"/>
          <w:sz w:val="24"/>
        </w:rPr>
        <w:t xml:space="preserve"> </w:t>
      </w:r>
      <w:r>
        <w:rPr>
          <w:sz w:val="24"/>
        </w:rPr>
        <w:t>in combination</w:t>
      </w:r>
      <w:r>
        <w:rPr>
          <w:spacing w:val="-1"/>
          <w:sz w:val="24"/>
        </w:rPr>
        <w:t xml:space="preserve"> </w:t>
      </w:r>
      <w:r>
        <w:rPr>
          <w:sz w:val="24"/>
        </w:rPr>
        <w:t>with</w:t>
      </w:r>
      <w:r w:rsidRPr="004914FE">
        <w:rPr>
          <w:spacing w:val="-1"/>
          <w:sz w:val="24"/>
        </w:rPr>
        <w:t xml:space="preserve"> </w:t>
      </w:r>
      <w:r>
        <w:rPr>
          <w:sz w:val="24"/>
        </w:rPr>
        <w:t>other</w:t>
      </w:r>
      <w:r w:rsidRPr="004914FE">
        <w:rPr>
          <w:spacing w:val="-3"/>
          <w:sz w:val="24"/>
        </w:rPr>
        <w:t xml:space="preserve"> </w:t>
      </w:r>
      <w:r>
        <w:rPr>
          <w:sz w:val="24"/>
        </w:rPr>
        <w:t>known</w:t>
      </w:r>
      <w:r w:rsidRPr="004914FE">
        <w:rPr>
          <w:sz w:val="24"/>
        </w:rPr>
        <w:t xml:space="preserve"> </w:t>
      </w:r>
      <w:r>
        <w:rPr>
          <w:sz w:val="24"/>
        </w:rPr>
        <w:t>data.</w:t>
      </w:r>
      <w:r>
        <w:rPr>
          <w:spacing w:val="-57"/>
          <w:sz w:val="24"/>
        </w:rPr>
        <w:t xml:space="preserve"> </w:t>
      </w:r>
      <w:r>
        <w:rPr>
          <w:sz w:val="24"/>
        </w:rPr>
        <w:t>For example, unique values or counts below the appropriate threshold for key variables in</w:t>
      </w:r>
      <w:r>
        <w:rPr>
          <w:spacing w:val="1"/>
          <w:sz w:val="24"/>
        </w:rPr>
        <w:t xml:space="preserve"> </w:t>
      </w:r>
      <w:r>
        <w:rPr>
          <w:sz w:val="24"/>
        </w:rPr>
        <w:t>the</w:t>
      </w:r>
      <w:r w:rsidRPr="004914FE">
        <w:rPr>
          <w:spacing w:val="-3"/>
          <w:sz w:val="24"/>
        </w:rPr>
        <w:t xml:space="preserve"> </w:t>
      </w:r>
      <w:r>
        <w:rPr>
          <w:sz w:val="24"/>
        </w:rPr>
        <w:t>Restricted</w:t>
      </w:r>
      <w:r>
        <w:rPr>
          <w:spacing w:val="-1"/>
          <w:sz w:val="24"/>
        </w:rPr>
        <w:t xml:space="preserve"> </w:t>
      </w:r>
      <w:r>
        <w:rPr>
          <w:sz w:val="24"/>
        </w:rPr>
        <w:t>Data</w:t>
      </w:r>
      <w:r>
        <w:rPr>
          <w:spacing w:val="-1"/>
          <w:sz w:val="24"/>
        </w:rPr>
        <w:t xml:space="preserve"> </w:t>
      </w:r>
      <w:r>
        <w:rPr>
          <w:sz w:val="24"/>
        </w:rPr>
        <w:t>that</w:t>
      </w:r>
      <w:r>
        <w:rPr>
          <w:spacing w:val="-1"/>
          <w:sz w:val="24"/>
        </w:rPr>
        <w:t xml:space="preserve"> </w:t>
      </w:r>
      <w:r>
        <w:rPr>
          <w:sz w:val="24"/>
        </w:rPr>
        <w:t>are</w:t>
      </w:r>
      <w:r>
        <w:rPr>
          <w:spacing w:val="-3"/>
          <w:sz w:val="24"/>
        </w:rPr>
        <w:t xml:space="preserve"> </w:t>
      </w:r>
      <w:r>
        <w:rPr>
          <w:sz w:val="24"/>
        </w:rPr>
        <w:t>continuous</w:t>
      </w:r>
      <w:r>
        <w:rPr>
          <w:spacing w:val="-1"/>
          <w:sz w:val="24"/>
        </w:rPr>
        <w:t xml:space="preserve"> </w:t>
      </w:r>
      <w:r>
        <w:rPr>
          <w:sz w:val="24"/>
        </w:rPr>
        <w:t>and</w:t>
      </w:r>
      <w:r w:rsidRPr="004914FE">
        <w:rPr>
          <w:spacing w:val="-2"/>
          <w:sz w:val="24"/>
        </w:rPr>
        <w:t xml:space="preserve"> </w:t>
      </w:r>
      <w:r>
        <w:rPr>
          <w:sz w:val="24"/>
        </w:rPr>
        <w:t>link</w:t>
      </w:r>
      <w:r>
        <w:rPr>
          <w:spacing w:val="-1"/>
          <w:sz w:val="24"/>
        </w:rPr>
        <w:t xml:space="preserve"> </w:t>
      </w:r>
      <w:r>
        <w:rPr>
          <w:sz w:val="24"/>
        </w:rPr>
        <w:t>to</w:t>
      </w:r>
      <w:r>
        <w:rPr>
          <w:spacing w:val="-1"/>
          <w:sz w:val="24"/>
        </w:rPr>
        <w:t xml:space="preserve"> </w:t>
      </w:r>
      <w:r>
        <w:rPr>
          <w:sz w:val="24"/>
        </w:rPr>
        <w:t>other</w:t>
      </w:r>
      <w:r>
        <w:rPr>
          <w:spacing w:val="-1"/>
          <w:sz w:val="24"/>
        </w:rPr>
        <w:t xml:space="preserve"> </w:t>
      </w:r>
      <w:r>
        <w:rPr>
          <w:sz w:val="24"/>
        </w:rPr>
        <w:t>data</w:t>
      </w:r>
      <w:r>
        <w:rPr>
          <w:spacing w:val="-1"/>
          <w:sz w:val="24"/>
        </w:rPr>
        <w:t xml:space="preserve"> </w:t>
      </w:r>
      <w:r>
        <w:rPr>
          <w:sz w:val="24"/>
        </w:rPr>
        <w:t>from</w:t>
      </w:r>
      <w:r w:rsidRPr="004914FE">
        <w:rPr>
          <w:spacing w:val="2"/>
          <w:sz w:val="24"/>
        </w:rPr>
        <w:t xml:space="preserve"> </w:t>
      </w:r>
      <w:r>
        <w:rPr>
          <w:sz w:val="24"/>
        </w:rPr>
        <w:t>ICPSR or</w:t>
      </w:r>
      <w:r>
        <w:rPr>
          <w:spacing w:val="-1"/>
          <w:sz w:val="24"/>
        </w:rPr>
        <w:t xml:space="preserve"> </w:t>
      </w:r>
      <w:r>
        <w:rPr>
          <w:sz w:val="24"/>
        </w:rPr>
        <w:t>elsewhere.</w:t>
      </w:r>
    </w:p>
    <w:p w14:paraId="571DB803" w14:textId="77777777" w:rsidR="005C28CD" w:rsidRDefault="00D06755" w:rsidP="004914FE">
      <w:pPr>
        <w:pStyle w:val="ListParagraph"/>
        <w:numPr>
          <w:ilvl w:val="1"/>
          <w:numId w:val="3"/>
        </w:numPr>
        <w:tabs>
          <w:tab w:val="left" w:pos="821"/>
        </w:tabs>
        <w:spacing w:before="120"/>
        <w:ind w:right="245"/>
        <w:rPr>
          <w:sz w:val="24"/>
        </w:rPr>
      </w:pPr>
      <w:r>
        <w:rPr>
          <w:sz w:val="24"/>
        </w:rPr>
        <w:t>No release of minimum and maximum values of identifiable characteristics (e.g., income,</w:t>
      </w:r>
      <w:r>
        <w:rPr>
          <w:spacing w:val="1"/>
          <w:sz w:val="24"/>
        </w:rPr>
        <w:t xml:space="preserve"> </w:t>
      </w:r>
      <w:r>
        <w:rPr>
          <w:sz w:val="24"/>
        </w:rPr>
        <w:t>age, household size, etc.) or reporting of values in the “tails,” e.g., the 5</w:t>
      </w:r>
      <w:r>
        <w:rPr>
          <w:sz w:val="24"/>
          <w:vertAlign w:val="superscript"/>
        </w:rPr>
        <w:t>th</w:t>
      </w:r>
      <w:r>
        <w:rPr>
          <w:sz w:val="24"/>
        </w:rPr>
        <w:t xml:space="preserve"> or 95</w:t>
      </w:r>
      <w:r>
        <w:rPr>
          <w:sz w:val="24"/>
          <w:vertAlign w:val="superscript"/>
        </w:rPr>
        <w:t>th</w:t>
      </w:r>
      <w:r>
        <w:rPr>
          <w:sz w:val="24"/>
        </w:rPr>
        <w:t xml:space="preserve"> percentile,</w:t>
      </w:r>
      <w:r>
        <w:rPr>
          <w:spacing w:val="-58"/>
          <w:sz w:val="24"/>
        </w:rPr>
        <w:t xml:space="preserve"> </w:t>
      </w:r>
      <w:r>
        <w:rPr>
          <w:sz w:val="24"/>
        </w:rPr>
        <w:t>from</w:t>
      </w:r>
      <w:r>
        <w:rPr>
          <w:spacing w:val="-1"/>
          <w:sz w:val="24"/>
        </w:rPr>
        <w:t xml:space="preserve"> </w:t>
      </w:r>
      <w:r>
        <w:rPr>
          <w:sz w:val="24"/>
        </w:rPr>
        <w:t>a variable(s)</w:t>
      </w:r>
      <w:r>
        <w:rPr>
          <w:spacing w:val="1"/>
          <w:sz w:val="24"/>
        </w:rPr>
        <w:t xml:space="preserve"> </w:t>
      </w:r>
      <w:r>
        <w:rPr>
          <w:sz w:val="24"/>
        </w:rPr>
        <w:t>representing highly</w:t>
      </w:r>
      <w:r w:rsidRPr="004914FE">
        <w:rPr>
          <w:spacing w:val="-1"/>
          <w:sz w:val="24"/>
        </w:rPr>
        <w:t xml:space="preserve"> </w:t>
      </w:r>
      <w:r>
        <w:rPr>
          <w:sz w:val="24"/>
        </w:rPr>
        <w:t>skewed</w:t>
      </w:r>
      <w:r w:rsidRPr="004914FE">
        <w:rPr>
          <w:sz w:val="24"/>
        </w:rPr>
        <w:t xml:space="preserve"> </w:t>
      </w:r>
      <w:r>
        <w:rPr>
          <w:sz w:val="24"/>
        </w:rPr>
        <w:t>populations.</w:t>
      </w:r>
    </w:p>
    <w:p w14:paraId="2A291EA3" w14:textId="77777777" w:rsidR="005C28CD" w:rsidRDefault="00D06755" w:rsidP="004914FE">
      <w:pPr>
        <w:pStyle w:val="ListParagraph"/>
        <w:numPr>
          <w:ilvl w:val="1"/>
          <w:numId w:val="3"/>
        </w:numPr>
        <w:tabs>
          <w:tab w:val="left" w:pos="821"/>
        </w:tabs>
        <w:spacing w:before="120"/>
        <w:ind w:right="575"/>
        <w:rPr>
          <w:sz w:val="24"/>
        </w:rPr>
      </w:pPr>
      <w:r>
        <w:rPr>
          <w:sz w:val="24"/>
        </w:rPr>
        <w:t>No</w:t>
      </w:r>
      <w:r w:rsidRPr="004914FE">
        <w:rPr>
          <w:spacing w:val="-3"/>
          <w:sz w:val="24"/>
        </w:rPr>
        <w:t xml:space="preserve"> </w:t>
      </w:r>
      <w:r>
        <w:rPr>
          <w:sz w:val="24"/>
        </w:rPr>
        <w:t>release</w:t>
      </w:r>
      <w:r w:rsidRPr="004914FE">
        <w:rPr>
          <w:spacing w:val="-3"/>
          <w:sz w:val="24"/>
        </w:rPr>
        <w:t xml:space="preserve"> </w:t>
      </w:r>
      <w:r>
        <w:rPr>
          <w:sz w:val="24"/>
        </w:rPr>
        <w:t>of</w:t>
      </w:r>
      <w:r w:rsidRPr="004914FE">
        <w:rPr>
          <w:spacing w:val="-2"/>
          <w:sz w:val="24"/>
        </w:rPr>
        <w:t xml:space="preserve"> </w:t>
      </w:r>
      <w:r>
        <w:rPr>
          <w:sz w:val="24"/>
        </w:rPr>
        <w:t>ANOVAs and</w:t>
      </w:r>
      <w:r w:rsidRPr="004914FE">
        <w:rPr>
          <w:spacing w:val="-2"/>
          <w:sz w:val="24"/>
        </w:rPr>
        <w:t xml:space="preserve"> </w:t>
      </w:r>
      <w:r>
        <w:rPr>
          <w:sz w:val="24"/>
        </w:rPr>
        <w:t>regression</w:t>
      </w:r>
      <w:r>
        <w:rPr>
          <w:spacing w:val="-2"/>
          <w:sz w:val="24"/>
        </w:rPr>
        <w:t xml:space="preserve"> </w:t>
      </w:r>
      <w:r>
        <w:rPr>
          <w:sz w:val="24"/>
        </w:rPr>
        <w:t>equations</w:t>
      </w:r>
      <w:r w:rsidRPr="004914FE">
        <w:rPr>
          <w:sz w:val="24"/>
        </w:rPr>
        <w:t xml:space="preserve"> </w:t>
      </w:r>
      <w:r>
        <w:rPr>
          <w:sz w:val="24"/>
        </w:rPr>
        <w:t>when</w:t>
      </w:r>
      <w:r>
        <w:rPr>
          <w:spacing w:val="-1"/>
          <w:sz w:val="24"/>
        </w:rPr>
        <w:t xml:space="preserve"> </w:t>
      </w:r>
      <w:r>
        <w:rPr>
          <w:sz w:val="24"/>
        </w:rPr>
        <w:t>the</w:t>
      </w:r>
      <w:r>
        <w:rPr>
          <w:spacing w:val="-2"/>
          <w:sz w:val="24"/>
        </w:rPr>
        <w:t xml:space="preserve"> </w:t>
      </w:r>
      <w:r>
        <w:rPr>
          <w:sz w:val="24"/>
        </w:rPr>
        <w:t>analytic</w:t>
      </w:r>
      <w:r w:rsidRPr="004914FE">
        <w:rPr>
          <w:spacing w:val="-2"/>
          <w:sz w:val="24"/>
        </w:rPr>
        <w:t xml:space="preserve"> </w:t>
      </w:r>
      <w:r>
        <w:rPr>
          <w:sz w:val="24"/>
        </w:rPr>
        <w:t>model</w:t>
      </w:r>
      <w:r w:rsidRPr="004914FE">
        <w:rPr>
          <w:spacing w:val="-2"/>
          <w:sz w:val="24"/>
        </w:rPr>
        <w:t xml:space="preserve"> </w:t>
      </w:r>
      <w:r>
        <w:rPr>
          <w:sz w:val="24"/>
        </w:rPr>
        <w:t>that</w:t>
      </w:r>
      <w:r>
        <w:rPr>
          <w:spacing w:val="-2"/>
          <w:sz w:val="24"/>
        </w:rPr>
        <w:t xml:space="preserve"> </w:t>
      </w:r>
      <w:r>
        <w:rPr>
          <w:sz w:val="24"/>
        </w:rPr>
        <w:t>includes</w:t>
      </w:r>
      <w:r>
        <w:rPr>
          <w:spacing w:val="-57"/>
          <w:sz w:val="24"/>
        </w:rPr>
        <w:t xml:space="preserve"> </w:t>
      </w:r>
      <w:r>
        <w:rPr>
          <w:sz w:val="24"/>
        </w:rPr>
        <w:t>categorical covariates is saturated or nearly saturated. In general, variables in analytic</w:t>
      </w:r>
      <w:r>
        <w:rPr>
          <w:spacing w:val="1"/>
          <w:sz w:val="24"/>
        </w:rPr>
        <w:t xml:space="preserve"> </w:t>
      </w:r>
      <w:r>
        <w:rPr>
          <w:sz w:val="24"/>
        </w:rPr>
        <w:t>models</w:t>
      </w:r>
      <w:r w:rsidRPr="004914FE">
        <w:rPr>
          <w:spacing w:val="-2"/>
          <w:sz w:val="24"/>
        </w:rPr>
        <w:t xml:space="preserve"> </w:t>
      </w:r>
      <w:r>
        <w:rPr>
          <w:sz w:val="24"/>
        </w:rPr>
        <w:t>should</w:t>
      </w:r>
      <w:r>
        <w:rPr>
          <w:spacing w:val="-1"/>
          <w:sz w:val="24"/>
        </w:rPr>
        <w:t xml:space="preserve"> </w:t>
      </w:r>
      <w:r>
        <w:rPr>
          <w:sz w:val="24"/>
        </w:rPr>
        <w:t>conform</w:t>
      </w:r>
      <w:r w:rsidRPr="004914FE">
        <w:rPr>
          <w:spacing w:val="-1"/>
          <w:sz w:val="24"/>
        </w:rPr>
        <w:t xml:space="preserve"> </w:t>
      </w:r>
      <w:r>
        <w:rPr>
          <w:sz w:val="24"/>
        </w:rPr>
        <w:t>to</w:t>
      </w:r>
      <w:r>
        <w:rPr>
          <w:spacing w:val="-1"/>
          <w:sz w:val="24"/>
        </w:rPr>
        <w:t xml:space="preserve"> </w:t>
      </w:r>
      <w:r>
        <w:rPr>
          <w:sz w:val="24"/>
        </w:rPr>
        <w:t>disclosure</w:t>
      </w:r>
      <w:r w:rsidRPr="004914FE">
        <w:rPr>
          <w:spacing w:val="-2"/>
          <w:sz w:val="24"/>
        </w:rPr>
        <w:t xml:space="preserve"> </w:t>
      </w:r>
      <w:r>
        <w:rPr>
          <w:sz w:val="24"/>
        </w:rPr>
        <w:t>rules</w:t>
      </w:r>
      <w:r w:rsidRPr="004914FE">
        <w:rPr>
          <w:spacing w:val="-2"/>
          <w:sz w:val="24"/>
        </w:rPr>
        <w:t xml:space="preserve"> </w:t>
      </w:r>
      <w:r>
        <w:rPr>
          <w:sz w:val="24"/>
        </w:rPr>
        <w:t>for</w:t>
      </w:r>
      <w:r w:rsidRPr="004914FE">
        <w:rPr>
          <w:spacing w:val="-1"/>
          <w:sz w:val="24"/>
        </w:rPr>
        <w:t xml:space="preserve"> </w:t>
      </w:r>
      <w:r>
        <w:rPr>
          <w:sz w:val="24"/>
        </w:rPr>
        <w:t>descriptive</w:t>
      </w:r>
      <w:r>
        <w:rPr>
          <w:spacing w:val="-2"/>
          <w:sz w:val="24"/>
        </w:rPr>
        <w:t xml:space="preserve"> </w:t>
      </w:r>
      <w:r>
        <w:rPr>
          <w:sz w:val="24"/>
        </w:rPr>
        <w:t>statistics</w:t>
      </w:r>
      <w:r w:rsidRPr="004914FE">
        <w:rPr>
          <w:spacing w:val="-2"/>
          <w:sz w:val="24"/>
        </w:rPr>
        <w:t xml:space="preserve"> </w:t>
      </w:r>
      <w:r>
        <w:rPr>
          <w:sz w:val="24"/>
        </w:rPr>
        <w:t>(e.g.,</w:t>
      </w:r>
      <w:r>
        <w:rPr>
          <w:spacing w:val="-1"/>
          <w:sz w:val="24"/>
        </w:rPr>
        <w:t xml:space="preserve"> </w:t>
      </w:r>
      <w:r>
        <w:rPr>
          <w:sz w:val="24"/>
        </w:rPr>
        <w:t>see</w:t>
      </w:r>
      <w:r w:rsidRPr="004914FE">
        <w:rPr>
          <w:spacing w:val="-2"/>
          <w:sz w:val="24"/>
        </w:rPr>
        <w:t xml:space="preserve"> </w:t>
      </w:r>
      <w:r>
        <w:rPr>
          <w:sz w:val="24"/>
        </w:rPr>
        <w:t>#6</w:t>
      </w:r>
      <w:r>
        <w:rPr>
          <w:spacing w:val="-1"/>
          <w:sz w:val="24"/>
        </w:rPr>
        <w:t xml:space="preserve"> </w:t>
      </w:r>
      <w:r>
        <w:rPr>
          <w:sz w:val="24"/>
        </w:rPr>
        <w:t>above).</w:t>
      </w:r>
    </w:p>
    <w:p w14:paraId="06891B00" w14:textId="77777777" w:rsidR="005C28CD" w:rsidRDefault="00D06755" w:rsidP="004914FE">
      <w:pPr>
        <w:pStyle w:val="ListParagraph"/>
        <w:numPr>
          <w:ilvl w:val="1"/>
          <w:numId w:val="3"/>
        </w:numPr>
        <w:tabs>
          <w:tab w:val="left" w:pos="821"/>
        </w:tabs>
        <w:spacing w:before="121"/>
        <w:ind w:right="812"/>
        <w:rPr>
          <w:sz w:val="24"/>
        </w:rPr>
      </w:pPr>
      <w:r>
        <w:rPr>
          <w:sz w:val="24"/>
        </w:rPr>
        <w:t>In no instance should data on an identifiable case, or any of the kinds of data listed in</w:t>
      </w:r>
      <w:r>
        <w:rPr>
          <w:spacing w:val="-57"/>
          <w:sz w:val="24"/>
        </w:rPr>
        <w:t xml:space="preserve"> </w:t>
      </w:r>
      <w:r>
        <w:rPr>
          <w:sz w:val="24"/>
        </w:rPr>
        <w:t>preceding items 1-7, be derivable through subtraction or other calculation from the</w:t>
      </w:r>
      <w:r>
        <w:rPr>
          <w:spacing w:val="1"/>
          <w:sz w:val="24"/>
        </w:rPr>
        <w:t xml:space="preserve"> </w:t>
      </w:r>
      <w:r>
        <w:rPr>
          <w:sz w:val="24"/>
        </w:rPr>
        <w:t>combination</w:t>
      </w:r>
      <w:r>
        <w:rPr>
          <w:spacing w:val="-1"/>
          <w:sz w:val="24"/>
        </w:rPr>
        <w:t xml:space="preserve"> </w:t>
      </w:r>
      <w:r>
        <w:rPr>
          <w:sz w:val="24"/>
        </w:rPr>
        <w:t>of</w:t>
      </w:r>
      <w:r>
        <w:rPr>
          <w:spacing w:val="-1"/>
          <w:sz w:val="24"/>
        </w:rPr>
        <w:t xml:space="preserve"> </w:t>
      </w:r>
      <w:r>
        <w:rPr>
          <w:sz w:val="24"/>
        </w:rPr>
        <w:t>tables</w:t>
      </w:r>
      <w:r w:rsidRPr="004914FE">
        <w:rPr>
          <w:spacing w:val="-1"/>
          <w:sz w:val="24"/>
        </w:rPr>
        <w:t xml:space="preserve"> </w:t>
      </w:r>
      <w:r>
        <w:rPr>
          <w:sz w:val="24"/>
        </w:rPr>
        <w:t>released.</w:t>
      </w:r>
    </w:p>
    <w:p w14:paraId="54DD82ED" w14:textId="77777777" w:rsidR="005C28CD" w:rsidRDefault="00D06755" w:rsidP="004914FE">
      <w:pPr>
        <w:pStyle w:val="ListParagraph"/>
        <w:numPr>
          <w:ilvl w:val="1"/>
          <w:numId w:val="3"/>
        </w:numPr>
        <w:tabs>
          <w:tab w:val="left" w:pos="821"/>
        </w:tabs>
        <w:spacing w:before="120"/>
        <w:ind w:right="458"/>
        <w:rPr>
          <w:sz w:val="24"/>
        </w:rPr>
      </w:pPr>
      <w:r>
        <w:rPr>
          <w:sz w:val="24"/>
        </w:rPr>
        <w:t>No release of sample population information or characteristics in greater detail than</w:t>
      </w:r>
      <w:r>
        <w:rPr>
          <w:spacing w:val="1"/>
          <w:sz w:val="24"/>
        </w:rPr>
        <w:t xml:space="preserve"> </w:t>
      </w:r>
      <w:r>
        <w:rPr>
          <w:sz w:val="24"/>
        </w:rPr>
        <w:t>released or published by the researchers who collected the Restricted Data. This includes</w:t>
      </w:r>
      <w:r>
        <w:rPr>
          <w:spacing w:val="-57"/>
          <w:sz w:val="24"/>
        </w:rPr>
        <w:t xml:space="preserve"> </w:t>
      </w:r>
      <w:r>
        <w:rPr>
          <w:sz w:val="24"/>
        </w:rPr>
        <w:t>but</w:t>
      </w:r>
      <w:r>
        <w:rPr>
          <w:spacing w:val="-1"/>
          <w:sz w:val="24"/>
        </w:rPr>
        <w:t xml:space="preserve"> </w:t>
      </w:r>
      <w:r>
        <w:rPr>
          <w:sz w:val="24"/>
        </w:rPr>
        <w:t>is</w:t>
      </w:r>
      <w:r w:rsidRPr="004914FE">
        <w:rPr>
          <w:spacing w:val="-1"/>
          <w:sz w:val="24"/>
        </w:rPr>
        <w:t xml:space="preserve"> </w:t>
      </w:r>
      <w:r>
        <w:rPr>
          <w:sz w:val="24"/>
        </w:rPr>
        <w:t>not limited to publication of</w:t>
      </w:r>
      <w:r>
        <w:rPr>
          <w:spacing w:val="-1"/>
          <w:sz w:val="24"/>
        </w:rPr>
        <w:t xml:space="preserve"> </w:t>
      </w:r>
      <w:r>
        <w:rPr>
          <w:sz w:val="24"/>
        </w:rPr>
        <w:t>maps.</w:t>
      </w:r>
    </w:p>
    <w:p w14:paraId="50F49337" w14:textId="77777777" w:rsidR="005C28CD" w:rsidRDefault="00D06755" w:rsidP="004914FE">
      <w:pPr>
        <w:pStyle w:val="ListParagraph"/>
        <w:numPr>
          <w:ilvl w:val="1"/>
          <w:numId w:val="3"/>
        </w:numPr>
        <w:tabs>
          <w:tab w:val="left" w:pos="821"/>
        </w:tabs>
        <w:spacing w:before="118"/>
        <w:ind w:right="138"/>
        <w:rPr>
          <w:sz w:val="24"/>
        </w:rPr>
      </w:pPr>
      <w:r>
        <w:rPr>
          <w:sz w:val="24"/>
        </w:rPr>
        <w:t>No release of</w:t>
      </w:r>
      <w:r w:rsidRPr="004914FE">
        <w:rPr>
          <w:sz w:val="24"/>
        </w:rPr>
        <w:t xml:space="preserve"> </w:t>
      </w:r>
      <w:r>
        <w:rPr>
          <w:sz w:val="24"/>
        </w:rPr>
        <w:t>anecdotal</w:t>
      </w:r>
      <w:r w:rsidRPr="004914FE">
        <w:rPr>
          <w:sz w:val="24"/>
        </w:rPr>
        <w:t xml:space="preserve"> </w:t>
      </w:r>
      <w:r>
        <w:rPr>
          <w:sz w:val="24"/>
        </w:rPr>
        <w:t>information</w:t>
      </w:r>
      <w:r w:rsidRPr="004914FE">
        <w:rPr>
          <w:sz w:val="24"/>
        </w:rPr>
        <w:t xml:space="preserve"> </w:t>
      </w:r>
      <w:r>
        <w:rPr>
          <w:sz w:val="24"/>
        </w:rPr>
        <w:t>about</w:t>
      </w:r>
      <w:r w:rsidRPr="004914FE">
        <w:rPr>
          <w:sz w:val="24"/>
        </w:rPr>
        <w:t xml:space="preserve"> </w:t>
      </w:r>
      <w:r>
        <w:rPr>
          <w:sz w:val="24"/>
        </w:rPr>
        <w:t>a</w:t>
      </w:r>
      <w:r w:rsidRPr="004914FE">
        <w:rPr>
          <w:sz w:val="24"/>
        </w:rPr>
        <w:t xml:space="preserve"> </w:t>
      </w:r>
      <w:r>
        <w:rPr>
          <w:sz w:val="24"/>
        </w:rPr>
        <w:t>specific</w:t>
      </w:r>
      <w:r w:rsidRPr="004914FE">
        <w:rPr>
          <w:sz w:val="24"/>
        </w:rPr>
        <w:t xml:space="preserve"> </w:t>
      </w:r>
      <w:r>
        <w:rPr>
          <w:sz w:val="24"/>
        </w:rPr>
        <w:t>Private</w:t>
      </w:r>
      <w:r w:rsidRPr="004914FE">
        <w:rPr>
          <w:sz w:val="24"/>
        </w:rPr>
        <w:t xml:space="preserve"> </w:t>
      </w:r>
      <w:r>
        <w:rPr>
          <w:sz w:val="24"/>
        </w:rPr>
        <w:t>Person(s) or case</w:t>
      </w:r>
      <w:r w:rsidRPr="004914FE">
        <w:rPr>
          <w:sz w:val="24"/>
        </w:rPr>
        <w:t xml:space="preserve"> </w:t>
      </w:r>
      <w:r>
        <w:rPr>
          <w:sz w:val="24"/>
        </w:rPr>
        <w:t>study</w:t>
      </w:r>
      <w:r w:rsidRPr="004914FE">
        <w:rPr>
          <w:sz w:val="24"/>
        </w:rPr>
        <w:t xml:space="preserve"> </w:t>
      </w:r>
      <w:r>
        <w:rPr>
          <w:sz w:val="24"/>
        </w:rPr>
        <w:t>without</w:t>
      </w:r>
      <w:r>
        <w:rPr>
          <w:spacing w:val="-57"/>
          <w:sz w:val="24"/>
        </w:rPr>
        <w:t xml:space="preserve"> </w:t>
      </w:r>
      <w:r>
        <w:rPr>
          <w:sz w:val="24"/>
        </w:rPr>
        <w:t>prior</w:t>
      </w:r>
      <w:r>
        <w:rPr>
          <w:spacing w:val="-2"/>
          <w:sz w:val="24"/>
        </w:rPr>
        <w:t xml:space="preserve"> </w:t>
      </w:r>
      <w:r>
        <w:rPr>
          <w:sz w:val="24"/>
        </w:rPr>
        <w:t>written approval.</w:t>
      </w:r>
    </w:p>
    <w:p w14:paraId="51C08C02" w14:textId="77777777" w:rsidR="005C28CD" w:rsidRDefault="00D06755" w:rsidP="004914FE">
      <w:pPr>
        <w:pStyle w:val="ListParagraph"/>
        <w:numPr>
          <w:ilvl w:val="1"/>
          <w:numId w:val="3"/>
        </w:numPr>
        <w:tabs>
          <w:tab w:val="left" w:pos="821"/>
        </w:tabs>
        <w:spacing w:before="120"/>
        <w:ind w:right="454"/>
        <w:rPr>
          <w:sz w:val="24"/>
        </w:rPr>
      </w:pPr>
      <w:r>
        <w:rPr>
          <w:sz w:val="24"/>
        </w:rPr>
        <w:t>The above guidelines also apply to charts as they are graphical representations of cross-</w:t>
      </w:r>
      <w:r>
        <w:rPr>
          <w:spacing w:val="1"/>
          <w:sz w:val="24"/>
        </w:rPr>
        <w:t xml:space="preserve"> </w:t>
      </w:r>
      <w:r>
        <w:rPr>
          <w:sz w:val="24"/>
        </w:rPr>
        <w:t>tabulations.</w:t>
      </w:r>
      <w:r>
        <w:rPr>
          <w:spacing w:val="-2"/>
          <w:sz w:val="24"/>
        </w:rPr>
        <w:t xml:space="preserve"> </w:t>
      </w:r>
      <w:r>
        <w:rPr>
          <w:sz w:val="24"/>
        </w:rPr>
        <w:t>In</w:t>
      </w:r>
      <w:r w:rsidRPr="004914FE">
        <w:rPr>
          <w:sz w:val="24"/>
        </w:rPr>
        <w:t xml:space="preserve"> </w:t>
      </w:r>
      <w:r>
        <w:rPr>
          <w:sz w:val="24"/>
        </w:rPr>
        <w:t>addition,</w:t>
      </w:r>
      <w:r w:rsidRPr="004914FE">
        <w:rPr>
          <w:spacing w:val="-2"/>
          <w:sz w:val="24"/>
        </w:rPr>
        <w:t xml:space="preserve"> </w:t>
      </w:r>
      <w:r>
        <w:rPr>
          <w:sz w:val="24"/>
        </w:rPr>
        <w:t>graphical</w:t>
      </w:r>
      <w:r w:rsidRPr="004914FE">
        <w:rPr>
          <w:spacing w:val="-2"/>
          <w:sz w:val="24"/>
        </w:rPr>
        <w:t xml:space="preserve"> </w:t>
      </w:r>
      <w:r>
        <w:rPr>
          <w:sz w:val="24"/>
        </w:rPr>
        <w:t>outputs</w:t>
      </w:r>
      <w:r>
        <w:rPr>
          <w:spacing w:val="-1"/>
          <w:sz w:val="24"/>
        </w:rPr>
        <w:t xml:space="preserve"> </w:t>
      </w:r>
      <w:r>
        <w:rPr>
          <w:sz w:val="24"/>
        </w:rPr>
        <w:t>(e.g.,</w:t>
      </w:r>
      <w:r w:rsidRPr="004914FE">
        <w:rPr>
          <w:spacing w:val="-2"/>
          <w:sz w:val="24"/>
        </w:rPr>
        <w:t xml:space="preserve"> </w:t>
      </w:r>
      <w:r>
        <w:rPr>
          <w:sz w:val="24"/>
        </w:rPr>
        <w:t>scatterplots,</w:t>
      </w:r>
      <w:r w:rsidRPr="004914FE">
        <w:rPr>
          <w:spacing w:val="-2"/>
          <w:sz w:val="24"/>
        </w:rPr>
        <w:t xml:space="preserve"> </w:t>
      </w:r>
      <w:r>
        <w:rPr>
          <w:sz w:val="24"/>
        </w:rPr>
        <w:t>box</w:t>
      </w:r>
      <w:r w:rsidRPr="004914FE">
        <w:rPr>
          <w:spacing w:val="-2"/>
          <w:sz w:val="24"/>
        </w:rPr>
        <w:t xml:space="preserve"> </w:t>
      </w:r>
      <w:r>
        <w:rPr>
          <w:sz w:val="24"/>
        </w:rPr>
        <w:t>plots,</w:t>
      </w:r>
      <w:r>
        <w:rPr>
          <w:spacing w:val="-1"/>
          <w:sz w:val="24"/>
        </w:rPr>
        <w:t xml:space="preserve"> </w:t>
      </w:r>
      <w:r>
        <w:rPr>
          <w:sz w:val="24"/>
        </w:rPr>
        <w:t>plots</w:t>
      </w:r>
      <w:r w:rsidRPr="004914FE">
        <w:rPr>
          <w:spacing w:val="-3"/>
          <w:sz w:val="24"/>
        </w:rPr>
        <w:t xml:space="preserve"> </w:t>
      </w:r>
      <w:r>
        <w:rPr>
          <w:sz w:val="24"/>
        </w:rPr>
        <w:t>of</w:t>
      </w:r>
      <w:r>
        <w:rPr>
          <w:spacing w:val="-2"/>
          <w:sz w:val="24"/>
        </w:rPr>
        <w:t xml:space="preserve"> </w:t>
      </w:r>
      <w:r>
        <w:rPr>
          <w:sz w:val="24"/>
        </w:rPr>
        <w:t>residuals)</w:t>
      </w:r>
      <w:r>
        <w:rPr>
          <w:spacing w:val="-57"/>
          <w:sz w:val="24"/>
        </w:rPr>
        <w:t xml:space="preserve"> </w:t>
      </w:r>
      <w:r>
        <w:rPr>
          <w:sz w:val="24"/>
        </w:rPr>
        <w:t>should</w:t>
      </w:r>
      <w:r>
        <w:rPr>
          <w:spacing w:val="-1"/>
          <w:sz w:val="24"/>
        </w:rPr>
        <w:t xml:space="preserve"> </w:t>
      </w:r>
      <w:r>
        <w:rPr>
          <w:sz w:val="24"/>
        </w:rPr>
        <w:t>adhere</w:t>
      </w:r>
      <w:r>
        <w:rPr>
          <w:spacing w:val="-2"/>
          <w:sz w:val="24"/>
        </w:rPr>
        <w:t xml:space="preserve"> </w:t>
      </w:r>
      <w:r>
        <w:rPr>
          <w:sz w:val="24"/>
        </w:rPr>
        <w:t>to the</w:t>
      </w:r>
      <w:r>
        <w:rPr>
          <w:spacing w:val="1"/>
          <w:sz w:val="24"/>
        </w:rPr>
        <w:t xml:space="preserve"> </w:t>
      </w:r>
      <w:r>
        <w:rPr>
          <w:sz w:val="24"/>
        </w:rPr>
        <w:t>above</w:t>
      </w:r>
      <w:r>
        <w:rPr>
          <w:spacing w:val="-1"/>
          <w:sz w:val="24"/>
        </w:rPr>
        <w:t xml:space="preserve"> </w:t>
      </w:r>
      <w:r>
        <w:rPr>
          <w:sz w:val="24"/>
        </w:rPr>
        <w:t>guidelines.</w:t>
      </w:r>
    </w:p>
    <w:p w14:paraId="62C7F933" w14:textId="77777777" w:rsidR="005C28CD" w:rsidRDefault="005C28CD">
      <w:pPr>
        <w:pStyle w:val="BodyText"/>
      </w:pPr>
    </w:p>
    <w:p w14:paraId="2CAFF684" w14:textId="77777777" w:rsidR="005C28CD" w:rsidRDefault="00D06755" w:rsidP="004914FE">
      <w:pPr>
        <w:pStyle w:val="ListParagraph"/>
        <w:numPr>
          <w:ilvl w:val="0"/>
          <w:numId w:val="3"/>
        </w:numPr>
        <w:tabs>
          <w:tab w:val="left" w:pos="461"/>
        </w:tabs>
        <w:ind w:hanging="361"/>
        <w:rPr>
          <w:sz w:val="24"/>
        </w:rPr>
      </w:pPr>
      <w:r>
        <w:rPr>
          <w:sz w:val="24"/>
        </w:rPr>
        <w:t>That</w:t>
      </w:r>
      <w:r>
        <w:rPr>
          <w:spacing w:val="-1"/>
          <w:sz w:val="24"/>
        </w:rPr>
        <w:t xml:space="preserve"> </w:t>
      </w:r>
      <w:r>
        <w:rPr>
          <w:sz w:val="24"/>
        </w:rPr>
        <w:t>if</w:t>
      </w:r>
      <w:r>
        <w:rPr>
          <w:spacing w:val="-1"/>
          <w:sz w:val="24"/>
        </w:rPr>
        <w:t xml:space="preserve"> </w:t>
      </w:r>
      <w:r>
        <w:rPr>
          <w:sz w:val="24"/>
        </w:rPr>
        <w:t>the</w:t>
      </w:r>
      <w:r w:rsidRPr="004914FE">
        <w:rPr>
          <w:spacing w:val="-3"/>
          <w:sz w:val="24"/>
        </w:rPr>
        <w:t xml:space="preserve"> </w:t>
      </w:r>
      <w:r>
        <w:rPr>
          <w:sz w:val="24"/>
        </w:rPr>
        <w:t>identity</w:t>
      </w:r>
      <w:r>
        <w:rPr>
          <w:spacing w:val="-1"/>
          <w:sz w:val="24"/>
        </w:rPr>
        <w:t xml:space="preserve"> </w:t>
      </w:r>
      <w:r>
        <w:rPr>
          <w:sz w:val="24"/>
        </w:rPr>
        <w:t>of</w:t>
      </w:r>
      <w:r w:rsidRPr="004914FE">
        <w:rPr>
          <w:spacing w:val="-1"/>
          <w:sz w:val="24"/>
        </w:rPr>
        <w:t xml:space="preserve"> </w:t>
      </w:r>
      <w:r>
        <w:rPr>
          <w:sz w:val="24"/>
        </w:rPr>
        <w:t>any Private</w:t>
      </w:r>
      <w:r w:rsidRPr="004914FE">
        <w:rPr>
          <w:spacing w:val="-2"/>
          <w:sz w:val="24"/>
        </w:rPr>
        <w:t xml:space="preserve"> </w:t>
      </w:r>
      <w:r>
        <w:rPr>
          <w:sz w:val="24"/>
        </w:rPr>
        <w:t>Person</w:t>
      </w:r>
      <w:r>
        <w:rPr>
          <w:spacing w:val="-1"/>
          <w:sz w:val="24"/>
        </w:rPr>
        <w:t xml:space="preserve"> </w:t>
      </w:r>
      <w:r>
        <w:rPr>
          <w:sz w:val="24"/>
        </w:rPr>
        <w:t>should</w:t>
      </w:r>
      <w:r w:rsidRPr="004914FE">
        <w:rPr>
          <w:spacing w:val="-2"/>
          <w:sz w:val="24"/>
        </w:rPr>
        <w:t xml:space="preserve"> </w:t>
      </w:r>
      <w:r>
        <w:rPr>
          <w:sz w:val="24"/>
        </w:rPr>
        <w:t>be</w:t>
      </w:r>
      <w:r w:rsidRPr="004914FE">
        <w:rPr>
          <w:spacing w:val="-1"/>
          <w:sz w:val="24"/>
        </w:rPr>
        <w:t xml:space="preserve"> </w:t>
      </w:r>
      <w:r>
        <w:rPr>
          <w:sz w:val="24"/>
        </w:rPr>
        <w:t>discovered,</w:t>
      </w:r>
      <w:r>
        <w:rPr>
          <w:spacing w:val="-1"/>
          <w:sz w:val="24"/>
        </w:rPr>
        <w:t xml:space="preserve"> </w:t>
      </w:r>
      <w:r>
        <w:rPr>
          <w:sz w:val="24"/>
        </w:rPr>
        <w:t>then:</w:t>
      </w:r>
    </w:p>
    <w:p w14:paraId="7590E963" w14:textId="77777777" w:rsidR="005C28CD" w:rsidRDefault="00D06755" w:rsidP="004914FE">
      <w:pPr>
        <w:pStyle w:val="ListParagraph"/>
        <w:numPr>
          <w:ilvl w:val="1"/>
          <w:numId w:val="3"/>
        </w:numPr>
        <w:tabs>
          <w:tab w:val="left" w:pos="821"/>
        </w:tabs>
        <w:spacing w:before="120"/>
        <w:ind w:hanging="361"/>
        <w:rPr>
          <w:sz w:val="24"/>
        </w:rPr>
      </w:pPr>
      <w:r>
        <w:rPr>
          <w:sz w:val="24"/>
        </w:rPr>
        <w:t>No</w:t>
      </w:r>
      <w:r w:rsidRPr="004914FE">
        <w:rPr>
          <w:spacing w:val="-2"/>
          <w:sz w:val="24"/>
        </w:rPr>
        <w:t xml:space="preserve"> </w:t>
      </w:r>
      <w:r>
        <w:rPr>
          <w:sz w:val="24"/>
        </w:rPr>
        <w:t>use</w:t>
      </w:r>
      <w:r w:rsidRPr="004914FE">
        <w:rPr>
          <w:spacing w:val="-3"/>
          <w:sz w:val="24"/>
        </w:rPr>
        <w:t xml:space="preserve"> </w:t>
      </w:r>
      <w:r>
        <w:rPr>
          <w:sz w:val="24"/>
        </w:rPr>
        <w:t>will be</w:t>
      </w:r>
      <w:r w:rsidRPr="004914FE">
        <w:rPr>
          <w:spacing w:val="-2"/>
          <w:sz w:val="24"/>
        </w:rPr>
        <w:t xml:space="preserve"> </w:t>
      </w:r>
      <w:r>
        <w:rPr>
          <w:sz w:val="24"/>
        </w:rPr>
        <w:t>made</w:t>
      </w:r>
      <w:r>
        <w:rPr>
          <w:spacing w:val="-2"/>
          <w:sz w:val="24"/>
        </w:rPr>
        <w:t xml:space="preserve"> </w:t>
      </w:r>
      <w:r>
        <w:rPr>
          <w:sz w:val="24"/>
        </w:rPr>
        <w:t>of</w:t>
      </w:r>
      <w:r w:rsidRPr="004914FE">
        <w:rPr>
          <w:spacing w:val="-1"/>
          <w:sz w:val="24"/>
        </w:rPr>
        <w:t xml:space="preserve"> </w:t>
      </w:r>
      <w:r>
        <w:rPr>
          <w:sz w:val="24"/>
        </w:rPr>
        <w:t>this</w:t>
      </w:r>
      <w:r w:rsidRPr="004914FE">
        <w:rPr>
          <w:spacing w:val="-1"/>
          <w:sz w:val="24"/>
        </w:rPr>
        <w:t xml:space="preserve"> </w:t>
      </w:r>
      <w:r>
        <w:rPr>
          <w:sz w:val="24"/>
        </w:rPr>
        <w:t>knowledge;</w:t>
      </w:r>
    </w:p>
    <w:p w14:paraId="53566716" w14:textId="66BC8789" w:rsidR="005C28CD" w:rsidRDefault="00D06755" w:rsidP="004914FE">
      <w:pPr>
        <w:pStyle w:val="ListParagraph"/>
        <w:numPr>
          <w:ilvl w:val="1"/>
          <w:numId w:val="3"/>
        </w:numPr>
        <w:tabs>
          <w:tab w:val="left" w:pos="821"/>
        </w:tabs>
        <w:spacing w:before="120"/>
        <w:ind w:right="684"/>
        <w:rPr>
          <w:sz w:val="24"/>
        </w:rPr>
      </w:pPr>
      <w:r>
        <w:rPr>
          <w:sz w:val="24"/>
        </w:rPr>
        <w:t>ICPSR will be advised of the incident within five (5) business days of discovery of the</w:t>
      </w:r>
      <w:r>
        <w:rPr>
          <w:spacing w:val="-57"/>
          <w:sz w:val="24"/>
        </w:rPr>
        <w:t xml:space="preserve"> </w:t>
      </w:r>
      <w:r>
        <w:rPr>
          <w:sz w:val="24"/>
        </w:rPr>
        <w:t>incident;</w:t>
      </w:r>
    </w:p>
    <w:p w14:paraId="34BD9507" w14:textId="77777777" w:rsidR="005C28CD" w:rsidRDefault="00D06755" w:rsidP="004914FE">
      <w:pPr>
        <w:pStyle w:val="ListParagraph"/>
        <w:numPr>
          <w:ilvl w:val="1"/>
          <w:numId w:val="3"/>
        </w:numPr>
        <w:tabs>
          <w:tab w:val="left" w:pos="821"/>
        </w:tabs>
        <w:spacing w:before="120"/>
        <w:ind w:right="286"/>
        <w:rPr>
          <w:sz w:val="24"/>
        </w:rPr>
      </w:pPr>
      <w:r>
        <w:rPr>
          <w:sz w:val="24"/>
        </w:rPr>
        <w:t>The information that would identify the Private Person will be safeguarded or destroyed as</w:t>
      </w:r>
      <w:r>
        <w:rPr>
          <w:spacing w:val="-58"/>
          <w:sz w:val="24"/>
        </w:rPr>
        <w:t xml:space="preserve"> </w:t>
      </w:r>
      <w:r>
        <w:rPr>
          <w:sz w:val="24"/>
        </w:rPr>
        <w:t>requested</w:t>
      </w:r>
      <w:r w:rsidRPr="004914FE">
        <w:rPr>
          <w:spacing w:val="-2"/>
          <w:sz w:val="24"/>
        </w:rPr>
        <w:t xml:space="preserve"> </w:t>
      </w:r>
      <w:r>
        <w:rPr>
          <w:sz w:val="24"/>
        </w:rPr>
        <w:t>by</w:t>
      </w:r>
      <w:r w:rsidRPr="004914FE">
        <w:rPr>
          <w:spacing w:val="3"/>
          <w:sz w:val="24"/>
        </w:rPr>
        <w:t xml:space="preserve"> </w:t>
      </w:r>
      <w:r>
        <w:rPr>
          <w:sz w:val="24"/>
        </w:rPr>
        <w:t>ICPSR; and</w:t>
      </w:r>
    </w:p>
    <w:p w14:paraId="680B05CE" w14:textId="77777777" w:rsidR="005C28CD" w:rsidRDefault="00D06755" w:rsidP="004914FE">
      <w:pPr>
        <w:pStyle w:val="ListParagraph"/>
        <w:numPr>
          <w:ilvl w:val="1"/>
          <w:numId w:val="3"/>
        </w:numPr>
        <w:tabs>
          <w:tab w:val="left" w:pos="821"/>
        </w:tabs>
        <w:spacing w:before="120"/>
        <w:ind w:hanging="361"/>
        <w:rPr>
          <w:sz w:val="24"/>
        </w:rPr>
      </w:pPr>
      <w:r>
        <w:rPr>
          <w:sz w:val="24"/>
        </w:rPr>
        <w:t>No</w:t>
      </w:r>
      <w:r w:rsidRPr="004914FE">
        <w:rPr>
          <w:spacing w:val="-2"/>
          <w:sz w:val="24"/>
        </w:rPr>
        <w:t xml:space="preserve"> </w:t>
      </w:r>
      <w:r>
        <w:rPr>
          <w:sz w:val="24"/>
        </w:rPr>
        <w:t>one</w:t>
      </w:r>
      <w:r>
        <w:rPr>
          <w:spacing w:val="-2"/>
          <w:sz w:val="24"/>
        </w:rPr>
        <w:t xml:space="preserve"> </w:t>
      </w:r>
      <w:r>
        <w:rPr>
          <w:sz w:val="24"/>
        </w:rPr>
        <w:t>else</w:t>
      </w:r>
      <w:r w:rsidRPr="004914FE">
        <w:rPr>
          <w:spacing w:val="-1"/>
          <w:sz w:val="24"/>
        </w:rPr>
        <w:t xml:space="preserve"> </w:t>
      </w:r>
      <w:r>
        <w:rPr>
          <w:sz w:val="24"/>
        </w:rPr>
        <w:t>will</w:t>
      </w:r>
      <w:r w:rsidRPr="004914FE">
        <w:rPr>
          <w:sz w:val="24"/>
        </w:rPr>
        <w:t xml:space="preserve"> </w:t>
      </w:r>
      <w:r>
        <w:rPr>
          <w:sz w:val="24"/>
        </w:rPr>
        <w:t>be informed</w:t>
      </w:r>
      <w:r w:rsidRPr="004914FE">
        <w:rPr>
          <w:spacing w:val="-1"/>
          <w:sz w:val="24"/>
        </w:rPr>
        <w:t xml:space="preserve"> </w:t>
      </w:r>
      <w:r>
        <w:rPr>
          <w:sz w:val="24"/>
        </w:rPr>
        <w:t>of</w:t>
      </w:r>
      <w:r w:rsidRPr="004914FE">
        <w:rPr>
          <w:spacing w:val="-2"/>
          <w:sz w:val="24"/>
        </w:rPr>
        <w:t xml:space="preserve"> </w:t>
      </w:r>
      <w:r>
        <w:rPr>
          <w:sz w:val="24"/>
        </w:rPr>
        <w:t>the</w:t>
      </w:r>
      <w:r w:rsidRPr="004914FE">
        <w:rPr>
          <w:spacing w:val="-1"/>
          <w:sz w:val="24"/>
        </w:rPr>
        <w:t xml:space="preserve"> </w:t>
      </w:r>
      <w:r>
        <w:rPr>
          <w:sz w:val="24"/>
        </w:rPr>
        <w:t>discovered identity.</w:t>
      </w:r>
    </w:p>
    <w:p w14:paraId="09EAAEFE" w14:textId="77777777" w:rsidR="005C28CD" w:rsidRDefault="005C28CD">
      <w:pPr>
        <w:pStyle w:val="BodyText"/>
        <w:spacing w:before="1"/>
      </w:pPr>
    </w:p>
    <w:p w14:paraId="0B48031E" w14:textId="79B36EBA" w:rsidR="005C28CD" w:rsidRDefault="00D06755" w:rsidP="004914FE">
      <w:pPr>
        <w:pStyle w:val="ListParagraph"/>
        <w:numPr>
          <w:ilvl w:val="0"/>
          <w:numId w:val="3"/>
        </w:numPr>
        <w:tabs>
          <w:tab w:val="left" w:pos="461"/>
        </w:tabs>
        <w:ind w:right="316"/>
        <w:rPr>
          <w:sz w:val="24"/>
        </w:rPr>
      </w:pPr>
      <w:r>
        <w:rPr>
          <w:sz w:val="24"/>
        </w:rPr>
        <w:t>Unless other provisions have been made with ICPSR, all access to the Restricted Data will be</w:t>
      </w:r>
      <w:r>
        <w:rPr>
          <w:spacing w:val="-57"/>
          <w:sz w:val="24"/>
        </w:rPr>
        <w:t xml:space="preserve"> </w:t>
      </w:r>
      <w:r>
        <w:rPr>
          <w:sz w:val="24"/>
        </w:rPr>
        <w:t>terminated</w:t>
      </w:r>
      <w:r>
        <w:rPr>
          <w:spacing w:val="-1"/>
          <w:sz w:val="24"/>
        </w:rPr>
        <w:t xml:space="preserve"> </w:t>
      </w:r>
      <w:del w:id="22" w:author="Miranda Bethay" w:date="2022-03-08T10:08:00Z">
        <w:r w:rsidR="008A1264">
          <w:rPr>
            <w:sz w:val="24"/>
          </w:rPr>
          <w:delText>on or</w:delText>
        </w:r>
        <w:r w:rsidR="008A1264">
          <w:rPr>
            <w:spacing w:val="-3"/>
            <w:sz w:val="24"/>
          </w:rPr>
          <w:delText xml:space="preserve"> </w:delText>
        </w:r>
        <w:r w:rsidR="008A1264">
          <w:rPr>
            <w:sz w:val="24"/>
          </w:rPr>
          <w:delText>before</w:delText>
        </w:r>
      </w:del>
      <w:ins w:id="23" w:author="Miranda Bethay" w:date="2022-03-08T10:08:00Z">
        <w:r w:rsidR="001B4522">
          <w:rPr>
            <w:sz w:val="24"/>
          </w:rPr>
          <w:t>upon</w:t>
        </w:r>
      </w:ins>
      <w:r w:rsidRPr="004914FE">
        <w:rPr>
          <w:sz w:val="24"/>
        </w:rPr>
        <w:t xml:space="preserve"> </w:t>
      </w:r>
      <w:r>
        <w:rPr>
          <w:sz w:val="24"/>
        </w:rPr>
        <w:t>completion</w:t>
      </w:r>
      <w:r w:rsidR="001B4522" w:rsidRPr="004914FE">
        <w:rPr>
          <w:sz w:val="24"/>
        </w:rPr>
        <w:t xml:space="preserve"> </w:t>
      </w:r>
      <w:ins w:id="24" w:author="Miranda Bethay" w:date="2022-03-08T10:08:00Z">
        <w:r w:rsidR="001B4522">
          <w:rPr>
            <w:sz w:val="24"/>
          </w:rPr>
          <w:t>or termination</w:t>
        </w:r>
        <w:r>
          <w:rPr>
            <w:sz w:val="24"/>
          </w:rPr>
          <w:t xml:space="preserve"> </w:t>
        </w:r>
      </w:ins>
      <w:r>
        <w:rPr>
          <w:sz w:val="24"/>
        </w:rPr>
        <w:t>of</w:t>
      </w:r>
      <w:r w:rsidRPr="004914FE">
        <w:rPr>
          <w:spacing w:val="-2"/>
          <w:sz w:val="24"/>
        </w:rPr>
        <w:t xml:space="preserve"> </w:t>
      </w:r>
      <w:r>
        <w:rPr>
          <w:sz w:val="24"/>
        </w:rPr>
        <w:t>this</w:t>
      </w:r>
      <w:r w:rsidRPr="004914FE">
        <w:rPr>
          <w:spacing w:val="-2"/>
          <w:sz w:val="24"/>
        </w:rPr>
        <w:t xml:space="preserve"> </w:t>
      </w:r>
      <w:r>
        <w:rPr>
          <w:sz w:val="24"/>
        </w:rPr>
        <w:t>Agreement</w:t>
      </w:r>
      <w:del w:id="25" w:author="Miranda Bethay" w:date="2022-03-08T10:08:00Z">
        <w:r w:rsidR="008A1264">
          <w:rPr>
            <w:spacing w:val="-1"/>
            <w:sz w:val="24"/>
          </w:rPr>
          <w:delText xml:space="preserve"> </w:delText>
        </w:r>
        <w:r w:rsidR="008A1264">
          <w:rPr>
            <w:sz w:val="24"/>
          </w:rPr>
          <w:delText>or</w:delText>
        </w:r>
        <w:r w:rsidR="008A1264">
          <w:rPr>
            <w:spacing w:val="-1"/>
            <w:sz w:val="24"/>
          </w:rPr>
          <w:delText xml:space="preserve"> </w:delText>
        </w:r>
        <w:r w:rsidR="008A1264">
          <w:rPr>
            <w:sz w:val="24"/>
          </w:rPr>
          <w:delText>wit</w:delText>
        </w:r>
        <w:r w:rsidR="008A1264">
          <w:rPr>
            <w:sz w:val="24"/>
          </w:rPr>
          <w:delText>hin</w:delText>
        </w:r>
        <w:r w:rsidR="008A1264">
          <w:rPr>
            <w:spacing w:val="-1"/>
            <w:sz w:val="24"/>
          </w:rPr>
          <w:delText xml:space="preserve"> </w:delText>
        </w:r>
        <w:r w:rsidR="008A1264">
          <w:rPr>
            <w:sz w:val="24"/>
          </w:rPr>
          <w:delText>five</w:delText>
        </w:r>
        <w:r w:rsidR="008A1264">
          <w:rPr>
            <w:spacing w:val="-2"/>
            <w:sz w:val="24"/>
          </w:rPr>
          <w:delText xml:space="preserve"> </w:delText>
        </w:r>
        <w:r w:rsidR="008A1264">
          <w:rPr>
            <w:sz w:val="24"/>
          </w:rPr>
          <w:delText>(5)</w:delText>
        </w:r>
        <w:r w:rsidR="008A1264">
          <w:rPr>
            <w:spacing w:val="-2"/>
            <w:sz w:val="24"/>
          </w:rPr>
          <w:delText xml:space="preserve"> </w:delText>
        </w:r>
        <w:r w:rsidR="008A1264">
          <w:rPr>
            <w:sz w:val="24"/>
          </w:rPr>
          <w:delText>days</w:delText>
        </w:r>
        <w:r w:rsidR="008A1264">
          <w:rPr>
            <w:spacing w:val="-1"/>
            <w:sz w:val="24"/>
          </w:rPr>
          <w:delText xml:space="preserve"> </w:delText>
        </w:r>
        <w:r w:rsidR="008A1264">
          <w:rPr>
            <w:sz w:val="24"/>
          </w:rPr>
          <w:delText>of written</w:delText>
        </w:r>
        <w:r w:rsidR="008A1264">
          <w:rPr>
            <w:spacing w:val="-1"/>
            <w:sz w:val="24"/>
          </w:rPr>
          <w:delText xml:space="preserve"> </w:delText>
        </w:r>
        <w:r w:rsidR="008A1264">
          <w:rPr>
            <w:sz w:val="24"/>
          </w:rPr>
          <w:delText>notice</w:delText>
        </w:r>
        <w:r w:rsidR="008A1264">
          <w:rPr>
            <w:spacing w:val="-57"/>
            <w:sz w:val="24"/>
          </w:rPr>
          <w:delText xml:space="preserve"> </w:delText>
        </w:r>
        <w:r w:rsidR="008A1264">
          <w:rPr>
            <w:sz w:val="24"/>
          </w:rPr>
          <w:delText>from ICPSR.</w:delText>
        </w:r>
      </w:del>
      <w:ins w:id="26" w:author="Miranda Bethay" w:date="2022-03-08T10:08:00Z">
        <w:r>
          <w:rPr>
            <w:sz w:val="24"/>
          </w:rPr>
          <w:t>.</w:t>
        </w:r>
      </w:ins>
      <w:r>
        <w:rPr>
          <w:sz w:val="24"/>
        </w:rPr>
        <w:t xml:space="preserve"> Investigators requiring access to the Restricted Data beyond </w:t>
      </w:r>
      <w:del w:id="27" w:author="Miranda Bethay" w:date="2022-03-08T10:08:00Z">
        <w:r w:rsidR="008A1264">
          <w:rPr>
            <w:sz w:val="24"/>
          </w:rPr>
          <w:delText>completion</w:delText>
        </w:r>
      </w:del>
      <w:ins w:id="28" w:author="Miranda Bethay" w:date="2022-03-08T10:08:00Z">
        <w:r w:rsidR="001B4522">
          <w:rPr>
            <w:sz w:val="24"/>
          </w:rPr>
          <w:t>the expiration date</w:t>
        </w:r>
      </w:ins>
      <w:r w:rsidR="001B4522">
        <w:rPr>
          <w:sz w:val="24"/>
        </w:rPr>
        <w:t xml:space="preserve"> </w:t>
      </w:r>
      <w:r>
        <w:rPr>
          <w:sz w:val="24"/>
        </w:rPr>
        <w:t>of this</w:t>
      </w:r>
      <w:r>
        <w:rPr>
          <w:spacing w:val="1"/>
          <w:sz w:val="24"/>
        </w:rPr>
        <w:t xml:space="preserve"> </w:t>
      </w:r>
      <w:r>
        <w:rPr>
          <w:sz w:val="24"/>
        </w:rPr>
        <w:t>Agreement should submit a request for continuation three months prior to the end date of the</w:t>
      </w:r>
      <w:r>
        <w:rPr>
          <w:spacing w:val="1"/>
          <w:sz w:val="24"/>
        </w:rPr>
        <w:t xml:space="preserve"> </w:t>
      </w:r>
      <w:r>
        <w:rPr>
          <w:sz w:val="24"/>
        </w:rPr>
        <w:t>Agreement.</w:t>
      </w:r>
      <w:ins w:id="29" w:author="Miranda Bethay" w:date="2022-03-08T10:08:00Z">
        <w:r w:rsidR="001B4522">
          <w:rPr>
            <w:sz w:val="24"/>
          </w:rPr>
          <w:t xml:space="preserve"> </w:t>
        </w:r>
      </w:ins>
    </w:p>
    <w:p w14:paraId="64AC5C41" w14:textId="77777777" w:rsidR="005C28CD" w:rsidRDefault="005C28CD">
      <w:pPr>
        <w:pStyle w:val="BodyText"/>
      </w:pPr>
    </w:p>
    <w:p w14:paraId="435C18F5" w14:textId="77777777" w:rsidR="005C28CD" w:rsidRDefault="00D06755" w:rsidP="004914FE">
      <w:pPr>
        <w:pStyle w:val="ListParagraph"/>
        <w:numPr>
          <w:ilvl w:val="0"/>
          <w:numId w:val="3"/>
        </w:numPr>
        <w:tabs>
          <w:tab w:val="left" w:pos="460"/>
          <w:tab w:val="left" w:pos="461"/>
        </w:tabs>
        <w:ind w:right="293"/>
        <w:rPr>
          <w:sz w:val="24"/>
        </w:rPr>
      </w:pPr>
      <w:r>
        <w:rPr>
          <w:sz w:val="24"/>
        </w:rPr>
        <w:t>That</w:t>
      </w:r>
      <w:r>
        <w:rPr>
          <w:spacing w:val="-2"/>
          <w:sz w:val="24"/>
        </w:rPr>
        <w:t xml:space="preserve"> </w:t>
      </w:r>
      <w:r>
        <w:rPr>
          <w:sz w:val="24"/>
        </w:rPr>
        <w:t>any</w:t>
      </w:r>
      <w:r w:rsidRPr="004914FE">
        <w:rPr>
          <w:spacing w:val="-7"/>
          <w:sz w:val="24"/>
        </w:rPr>
        <w:t xml:space="preserve"> </w:t>
      </w:r>
      <w:r>
        <w:rPr>
          <w:sz w:val="24"/>
        </w:rPr>
        <w:t>books,</w:t>
      </w:r>
      <w:r>
        <w:rPr>
          <w:spacing w:val="-2"/>
          <w:sz w:val="24"/>
        </w:rPr>
        <w:t xml:space="preserve"> </w:t>
      </w:r>
      <w:r>
        <w:rPr>
          <w:sz w:val="24"/>
        </w:rPr>
        <w:t>articles,</w:t>
      </w:r>
      <w:r>
        <w:rPr>
          <w:spacing w:val="-4"/>
          <w:sz w:val="24"/>
        </w:rPr>
        <w:t xml:space="preserve"> </w:t>
      </w:r>
      <w:r>
        <w:rPr>
          <w:sz w:val="24"/>
        </w:rPr>
        <w:t>conference</w:t>
      </w:r>
      <w:r>
        <w:rPr>
          <w:spacing w:val="-3"/>
          <w:sz w:val="24"/>
        </w:rPr>
        <w:t xml:space="preserve"> </w:t>
      </w:r>
      <w:r>
        <w:rPr>
          <w:sz w:val="24"/>
        </w:rPr>
        <w:t>papers,</w:t>
      </w:r>
      <w:r>
        <w:rPr>
          <w:spacing w:val="-2"/>
          <w:sz w:val="24"/>
        </w:rPr>
        <w:t xml:space="preserve"> </w:t>
      </w:r>
      <w:r>
        <w:rPr>
          <w:sz w:val="24"/>
        </w:rPr>
        <w:t>theses,</w:t>
      </w:r>
      <w:r w:rsidRPr="004914FE">
        <w:rPr>
          <w:spacing w:val="-2"/>
          <w:sz w:val="24"/>
        </w:rPr>
        <w:t xml:space="preserve"> </w:t>
      </w:r>
      <w:r>
        <w:rPr>
          <w:sz w:val="24"/>
        </w:rPr>
        <w:t>dissertations,</w:t>
      </w:r>
      <w:r w:rsidRPr="004914FE">
        <w:rPr>
          <w:sz w:val="24"/>
        </w:rPr>
        <w:t xml:space="preserve"> </w:t>
      </w:r>
      <w:r>
        <w:rPr>
          <w:sz w:val="24"/>
        </w:rPr>
        <w:t>reports,</w:t>
      </w:r>
      <w:r w:rsidRPr="004914FE">
        <w:rPr>
          <w:spacing w:val="-2"/>
          <w:sz w:val="24"/>
        </w:rPr>
        <w:t xml:space="preserve"> </w:t>
      </w:r>
      <w:r>
        <w:rPr>
          <w:sz w:val="24"/>
        </w:rPr>
        <w:t>or other</w:t>
      </w:r>
      <w:r w:rsidRPr="004914FE">
        <w:rPr>
          <w:spacing w:val="-3"/>
          <w:sz w:val="24"/>
        </w:rPr>
        <w:t xml:space="preserve"> </w:t>
      </w:r>
      <w:r>
        <w:rPr>
          <w:sz w:val="24"/>
        </w:rPr>
        <w:t>publications</w:t>
      </w:r>
      <w:r>
        <w:rPr>
          <w:spacing w:val="-57"/>
          <w:sz w:val="24"/>
        </w:rPr>
        <w:t xml:space="preserve"> </w:t>
      </w:r>
      <w:r>
        <w:rPr>
          <w:sz w:val="24"/>
        </w:rPr>
        <w:t>that employed the Restricted Data or other resources provided by ICPSR reference the</w:t>
      </w:r>
      <w:r>
        <w:rPr>
          <w:spacing w:val="1"/>
          <w:sz w:val="24"/>
        </w:rPr>
        <w:t xml:space="preserve"> </w:t>
      </w:r>
      <w:r>
        <w:rPr>
          <w:sz w:val="24"/>
        </w:rPr>
        <w:t>bibliographic citation provided by ICPSR and be reported to ICPSR for inclusion in its data-</w:t>
      </w:r>
      <w:r>
        <w:rPr>
          <w:spacing w:val="1"/>
          <w:sz w:val="24"/>
        </w:rPr>
        <w:t xml:space="preserve"> </w:t>
      </w:r>
      <w:r>
        <w:rPr>
          <w:sz w:val="24"/>
        </w:rPr>
        <w:t>related</w:t>
      </w:r>
      <w:r>
        <w:rPr>
          <w:spacing w:val="-1"/>
          <w:sz w:val="24"/>
        </w:rPr>
        <w:t xml:space="preserve"> </w:t>
      </w:r>
      <w:r>
        <w:rPr>
          <w:sz w:val="24"/>
        </w:rPr>
        <w:t>bibliography.</w:t>
      </w:r>
    </w:p>
    <w:p w14:paraId="3F3645B2" w14:textId="77777777" w:rsidR="005C28CD" w:rsidRDefault="005C28CD">
      <w:pPr>
        <w:rPr>
          <w:sz w:val="24"/>
        </w:rPr>
        <w:sectPr w:rsidR="005C28CD">
          <w:pgSz w:w="12240" w:h="15840"/>
          <w:pgMar w:top="1300" w:right="1200" w:bottom="280" w:left="1220" w:header="720" w:footer="720" w:gutter="0"/>
          <w:cols w:space="720"/>
        </w:sectPr>
      </w:pPr>
    </w:p>
    <w:p w14:paraId="201C9D93" w14:textId="77777777" w:rsidR="005C28CD" w:rsidRDefault="00D06755" w:rsidP="004914FE">
      <w:pPr>
        <w:pStyle w:val="ListParagraph"/>
        <w:numPr>
          <w:ilvl w:val="0"/>
          <w:numId w:val="3"/>
        </w:numPr>
        <w:tabs>
          <w:tab w:val="left" w:pos="460"/>
          <w:tab w:val="left" w:pos="461"/>
        </w:tabs>
        <w:spacing w:before="60"/>
        <w:ind w:right="148"/>
        <w:rPr>
          <w:sz w:val="24"/>
        </w:rPr>
      </w:pPr>
      <w:r>
        <w:rPr>
          <w:sz w:val="24"/>
        </w:rPr>
        <w:lastRenderedPageBreak/>
        <w:t>To</w:t>
      </w:r>
      <w:r>
        <w:rPr>
          <w:spacing w:val="1"/>
          <w:sz w:val="24"/>
        </w:rPr>
        <w:t xml:space="preserve"> </w:t>
      </w:r>
      <w:r>
        <w:rPr>
          <w:sz w:val="24"/>
        </w:rPr>
        <w:t>provide</w:t>
      </w:r>
      <w:r>
        <w:rPr>
          <w:spacing w:val="1"/>
          <w:sz w:val="24"/>
        </w:rPr>
        <w:t xml:space="preserve"> </w:t>
      </w:r>
      <w:r>
        <w:rPr>
          <w:sz w:val="24"/>
        </w:rPr>
        <w:t>annual</w:t>
      </w:r>
      <w:r>
        <w:rPr>
          <w:spacing w:val="2"/>
          <w:sz w:val="24"/>
        </w:rPr>
        <w:t xml:space="preserve"> </w:t>
      </w:r>
      <w:r>
        <w:rPr>
          <w:sz w:val="24"/>
        </w:rPr>
        <w:t>reports</w:t>
      </w:r>
      <w:r w:rsidRPr="004914FE">
        <w:rPr>
          <w:spacing w:val="1"/>
          <w:sz w:val="24"/>
        </w:rPr>
        <w:t xml:space="preserve"> </w:t>
      </w:r>
      <w:r>
        <w:rPr>
          <w:sz w:val="24"/>
        </w:rPr>
        <w:t>to</w:t>
      </w:r>
      <w:r>
        <w:rPr>
          <w:spacing w:val="2"/>
          <w:sz w:val="24"/>
        </w:rPr>
        <w:t xml:space="preserve"> </w:t>
      </w:r>
      <w:r>
        <w:rPr>
          <w:sz w:val="24"/>
        </w:rPr>
        <w:t>ICPSR</w:t>
      </w:r>
      <w:r w:rsidRPr="004914FE">
        <w:rPr>
          <w:spacing w:val="4"/>
          <w:sz w:val="24"/>
        </w:rPr>
        <w:t xml:space="preserve"> </w:t>
      </w:r>
      <w:r>
        <w:rPr>
          <w:sz w:val="24"/>
        </w:rPr>
        <w:t>staff</w:t>
      </w:r>
      <w:r>
        <w:rPr>
          <w:spacing w:val="3"/>
          <w:sz w:val="24"/>
        </w:rPr>
        <w:t xml:space="preserve"> </w:t>
      </w:r>
      <w:r>
        <w:rPr>
          <w:sz w:val="24"/>
        </w:rPr>
        <w:t>(through</w:t>
      </w:r>
      <w:r>
        <w:rPr>
          <w:spacing w:val="6"/>
          <w:sz w:val="24"/>
        </w:rPr>
        <w:t xml:space="preserve"> </w:t>
      </w:r>
      <w:r>
        <w:rPr>
          <w:sz w:val="24"/>
        </w:rPr>
        <w:t>ICPSR’s</w:t>
      </w:r>
      <w:r>
        <w:rPr>
          <w:spacing w:val="5"/>
          <w:sz w:val="24"/>
        </w:rPr>
        <w:t xml:space="preserve"> </w:t>
      </w:r>
      <w:r>
        <w:rPr>
          <w:sz w:val="24"/>
        </w:rPr>
        <w:t>online</w:t>
      </w:r>
      <w:r>
        <w:rPr>
          <w:spacing w:val="3"/>
          <w:sz w:val="24"/>
        </w:rPr>
        <w:t xml:space="preserve"> </w:t>
      </w:r>
      <w:r>
        <w:rPr>
          <w:sz w:val="24"/>
        </w:rPr>
        <w:t>data</w:t>
      </w:r>
      <w:r w:rsidRPr="004914FE">
        <w:rPr>
          <w:spacing w:val="3"/>
          <w:sz w:val="24"/>
        </w:rPr>
        <w:t xml:space="preserve"> </w:t>
      </w:r>
      <w:r>
        <w:rPr>
          <w:sz w:val="24"/>
        </w:rPr>
        <w:t>access</w:t>
      </w:r>
      <w:r>
        <w:rPr>
          <w:spacing w:val="6"/>
          <w:sz w:val="24"/>
        </w:rPr>
        <w:t xml:space="preserve"> </w:t>
      </w:r>
      <w:r>
        <w:rPr>
          <w:sz w:val="24"/>
        </w:rPr>
        <w:t>request</w:t>
      </w:r>
      <w:r>
        <w:rPr>
          <w:spacing w:val="2"/>
          <w:sz w:val="24"/>
        </w:rPr>
        <w:t xml:space="preserve"> </w:t>
      </w:r>
      <w:r>
        <w:rPr>
          <w:sz w:val="24"/>
        </w:rPr>
        <w:t>system),</w:t>
      </w:r>
      <w:r>
        <w:rPr>
          <w:spacing w:val="-57"/>
          <w:sz w:val="24"/>
        </w:rPr>
        <w:t xml:space="preserve"> </w:t>
      </w:r>
      <w:r>
        <w:rPr>
          <w:sz w:val="24"/>
        </w:rPr>
        <w:t>which</w:t>
      </w:r>
      <w:r>
        <w:rPr>
          <w:spacing w:val="-1"/>
          <w:sz w:val="24"/>
        </w:rPr>
        <w:t xml:space="preserve"> </w:t>
      </w:r>
      <w:r>
        <w:rPr>
          <w:sz w:val="24"/>
        </w:rPr>
        <w:t>include:</w:t>
      </w:r>
    </w:p>
    <w:p w14:paraId="04D5D710" w14:textId="77777777" w:rsidR="005C28CD" w:rsidRDefault="00D06755" w:rsidP="004914FE">
      <w:pPr>
        <w:pStyle w:val="ListParagraph"/>
        <w:numPr>
          <w:ilvl w:val="1"/>
          <w:numId w:val="3"/>
        </w:numPr>
        <w:tabs>
          <w:tab w:val="left" w:pos="821"/>
        </w:tabs>
        <w:spacing w:before="120"/>
        <w:ind w:hanging="361"/>
        <w:rPr>
          <w:sz w:val="24"/>
        </w:rPr>
      </w:pPr>
      <w:r>
        <w:rPr>
          <w:sz w:val="24"/>
        </w:rPr>
        <w:t>A</w:t>
      </w:r>
      <w:r>
        <w:rPr>
          <w:spacing w:val="-3"/>
          <w:sz w:val="24"/>
        </w:rPr>
        <w:t xml:space="preserve"> </w:t>
      </w:r>
      <w:r>
        <w:rPr>
          <w:sz w:val="24"/>
        </w:rPr>
        <w:t>copy</w:t>
      </w:r>
      <w:r>
        <w:rPr>
          <w:spacing w:val="-7"/>
          <w:sz w:val="24"/>
        </w:rPr>
        <w:t xml:space="preserve"> </w:t>
      </w:r>
      <w:r>
        <w:rPr>
          <w:sz w:val="24"/>
        </w:rPr>
        <w:t>of</w:t>
      </w:r>
      <w:r w:rsidRPr="004914FE">
        <w:rPr>
          <w:spacing w:val="-3"/>
          <w:sz w:val="24"/>
        </w:rPr>
        <w:t xml:space="preserve"> </w:t>
      </w:r>
      <w:r>
        <w:rPr>
          <w:sz w:val="24"/>
        </w:rPr>
        <w:t>the</w:t>
      </w:r>
      <w:r>
        <w:rPr>
          <w:spacing w:val="-2"/>
          <w:sz w:val="24"/>
        </w:rPr>
        <w:t xml:space="preserve"> </w:t>
      </w:r>
      <w:r>
        <w:rPr>
          <w:sz w:val="24"/>
        </w:rPr>
        <w:t>annual IRB</w:t>
      </w:r>
      <w:r>
        <w:rPr>
          <w:spacing w:val="-2"/>
          <w:sz w:val="24"/>
        </w:rPr>
        <w:t xml:space="preserve"> </w:t>
      </w:r>
      <w:r>
        <w:rPr>
          <w:sz w:val="24"/>
        </w:rPr>
        <w:t>approval</w:t>
      </w:r>
      <w:r>
        <w:rPr>
          <w:spacing w:val="-2"/>
          <w:sz w:val="24"/>
        </w:rPr>
        <w:t xml:space="preserve"> </w:t>
      </w:r>
      <w:r>
        <w:rPr>
          <w:sz w:val="24"/>
        </w:rPr>
        <w:t>for</w:t>
      </w:r>
      <w:r w:rsidRPr="004914FE">
        <w:rPr>
          <w:spacing w:val="-3"/>
          <w:sz w:val="24"/>
        </w:rPr>
        <w:t xml:space="preserve"> </w:t>
      </w:r>
      <w:r>
        <w:rPr>
          <w:sz w:val="24"/>
        </w:rPr>
        <w:t>the</w:t>
      </w:r>
      <w:r>
        <w:rPr>
          <w:spacing w:val="-3"/>
          <w:sz w:val="24"/>
        </w:rPr>
        <w:t xml:space="preserve"> </w:t>
      </w:r>
      <w:r>
        <w:rPr>
          <w:sz w:val="24"/>
        </w:rPr>
        <w:t>project</w:t>
      </w:r>
      <w:r w:rsidRPr="004914FE">
        <w:rPr>
          <w:spacing w:val="-3"/>
          <w:sz w:val="24"/>
        </w:rPr>
        <w:t xml:space="preserve"> </w:t>
      </w:r>
      <w:r>
        <w:rPr>
          <w:sz w:val="24"/>
        </w:rPr>
        <w:t>described</w:t>
      </w:r>
      <w:r w:rsidRPr="004914FE">
        <w:rPr>
          <w:spacing w:val="-5"/>
          <w:sz w:val="24"/>
        </w:rPr>
        <w:t xml:space="preserve"> </w:t>
      </w:r>
      <w:r>
        <w:rPr>
          <w:sz w:val="24"/>
        </w:rPr>
        <w:t>in</w:t>
      </w:r>
      <w:r>
        <w:rPr>
          <w:spacing w:val="-4"/>
          <w:sz w:val="24"/>
        </w:rPr>
        <w:t xml:space="preserve"> </w:t>
      </w:r>
      <w:r>
        <w:rPr>
          <w:sz w:val="24"/>
        </w:rPr>
        <w:t>the</w:t>
      </w:r>
      <w:r>
        <w:rPr>
          <w:spacing w:val="-3"/>
          <w:sz w:val="24"/>
        </w:rPr>
        <w:t xml:space="preserve"> </w:t>
      </w:r>
      <w:r>
        <w:rPr>
          <w:sz w:val="24"/>
        </w:rPr>
        <w:t>Research</w:t>
      </w:r>
      <w:r w:rsidRPr="004914FE">
        <w:rPr>
          <w:spacing w:val="-2"/>
          <w:sz w:val="24"/>
        </w:rPr>
        <w:t xml:space="preserve"> </w:t>
      </w:r>
      <w:r>
        <w:rPr>
          <w:sz w:val="24"/>
        </w:rPr>
        <w:t>Description;</w:t>
      </w:r>
    </w:p>
    <w:p w14:paraId="1AA83F4E" w14:textId="77777777" w:rsidR="005C28CD" w:rsidRDefault="00D06755" w:rsidP="004914FE">
      <w:pPr>
        <w:pStyle w:val="ListParagraph"/>
        <w:numPr>
          <w:ilvl w:val="1"/>
          <w:numId w:val="3"/>
        </w:numPr>
        <w:tabs>
          <w:tab w:val="left" w:pos="821"/>
        </w:tabs>
        <w:spacing w:before="120"/>
        <w:ind w:right="1010"/>
        <w:rPr>
          <w:sz w:val="24"/>
        </w:rPr>
      </w:pPr>
      <w:r>
        <w:rPr>
          <w:sz w:val="24"/>
        </w:rPr>
        <w:t>A</w:t>
      </w:r>
      <w:r w:rsidRPr="004914FE">
        <w:rPr>
          <w:spacing w:val="-3"/>
          <w:sz w:val="24"/>
        </w:rPr>
        <w:t xml:space="preserve"> </w:t>
      </w:r>
      <w:r>
        <w:rPr>
          <w:sz w:val="24"/>
        </w:rPr>
        <w:t>listing</w:t>
      </w:r>
      <w:r w:rsidRPr="004914FE">
        <w:rPr>
          <w:spacing w:val="-5"/>
          <w:sz w:val="24"/>
        </w:rPr>
        <w:t xml:space="preserve"> </w:t>
      </w:r>
      <w:r>
        <w:rPr>
          <w:sz w:val="24"/>
        </w:rPr>
        <w:t>of</w:t>
      </w:r>
      <w:r>
        <w:rPr>
          <w:spacing w:val="-3"/>
          <w:sz w:val="24"/>
        </w:rPr>
        <w:t xml:space="preserve"> </w:t>
      </w:r>
      <w:r>
        <w:rPr>
          <w:sz w:val="24"/>
        </w:rPr>
        <w:t>public</w:t>
      </w:r>
      <w:r w:rsidRPr="004914FE">
        <w:rPr>
          <w:spacing w:val="-2"/>
          <w:sz w:val="24"/>
        </w:rPr>
        <w:t xml:space="preserve"> </w:t>
      </w:r>
      <w:r>
        <w:rPr>
          <w:sz w:val="24"/>
        </w:rPr>
        <w:t>presentations</w:t>
      </w:r>
      <w:r w:rsidRPr="004914FE">
        <w:rPr>
          <w:spacing w:val="-1"/>
          <w:sz w:val="24"/>
        </w:rPr>
        <w:t xml:space="preserve"> </w:t>
      </w:r>
      <w:r>
        <w:rPr>
          <w:sz w:val="24"/>
        </w:rPr>
        <w:t>at</w:t>
      </w:r>
      <w:r w:rsidRPr="004914FE">
        <w:rPr>
          <w:spacing w:val="-2"/>
          <w:sz w:val="24"/>
        </w:rPr>
        <w:t xml:space="preserve"> </w:t>
      </w:r>
      <w:r>
        <w:rPr>
          <w:sz w:val="24"/>
        </w:rPr>
        <w:t>professional</w:t>
      </w:r>
      <w:r w:rsidRPr="004914FE">
        <w:rPr>
          <w:spacing w:val="-2"/>
          <w:sz w:val="24"/>
        </w:rPr>
        <w:t xml:space="preserve"> </w:t>
      </w:r>
      <w:r>
        <w:rPr>
          <w:sz w:val="24"/>
        </w:rPr>
        <w:t>meetings</w:t>
      </w:r>
      <w:r w:rsidRPr="004914FE">
        <w:rPr>
          <w:spacing w:val="-3"/>
          <w:sz w:val="24"/>
        </w:rPr>
        <w:t xml:space="preserve"> </w:t>
      </w:r>
      <w:r>
        <w:rPr>
          <w:sz w:val="24"/>
        </w:rPr>
        <w:t>using</w:t>
      </w:r>
      <w:r>
        <w:rPr>
          <w:spacing w:val="-4"/>
          <w:sz w:val="24"/>
        </w:rPr>
        <w:t xml:space="preserve"> </w:t>
      </w:r>
      <w:r>
        <w:rPr>
          <w:sz w:val="24"/>
        </w:rPr>
        <w:t>results</w:t>
      </w:r>
      <w:r>
        <w:rPr>
          <w:spacing w:val="-4"/>
          <w:sz w:val="24"/>
        </w:rPr>
        <w:t xml:space="preserve"> </w:t>
      </w:r>
      <w:r>
        <w:rPr>
          <w:sz w:val="24"/>
        </w:rPr>
        <w:t>based</w:t>
      </w:r>
      <w:r w:rsidRPr="004914FE">
        <w:rPr>
          <w:spacing w:val="-2"/>
          <w:sz w:val="24"/>
        </w:rPr>
        <w:t xml:space="preserve"> </w:t>
      </w:r>
      <w:r>
        <w:rPr>
          <w:sz w:val="24"/>
        </w:rPr>
        <w:t>on</w:t>
      </w:r>
      <w:r>
        <w:rPr>
          <w:spacing w:val="-2"/>
          <w:sz w:val="24"/>
        </w:rPr>
        <w:t xml:space="preserve"> </w:t>
      </w:r>
      <w:r>
        <w:rPr>
          <w:sz w:val="24"/>
        </w:rPr>
        <w:t>the</w:t>
      </w:r>
      <w:r>
        <w:rPr>
          <w:spacing w:val="-57"/>
          <w:sz w:val="24"/>
        </w:rPr>
        <w:t xml:space="preserve"> </w:t>
      </w:r>
      <w:r>
        <w:rPr>
          <w:sz w:val="24"/>
        </w:rPr>
        <w:t>Restricted</w:t>
      </w:r>
      <w:r>
        <w:rPr>
          <w:spacing w:val="1"/>
          <w:sz w:val="24"/>
        </w:rPr>
        <w:t xml:space="preserve"> </w:t>
      </w:r>
      <w:r>
        <w:rPr>
          <w:sz w:val="24"/>
        </w:rPr>
        <w:t>Data</w:t>
      </w:r>
      <w:r>
        <w:rPr>
          <w:spacing w:val="2"/>
          <w:sz w:val="24"/>
        </w:rPr>
        <w:t xml:space="preserve"> </w:t>
      </w:r>
      <w:r>
        <w:rPr>
          <w:sz w:val="24"/>
        </w:rPr>
        <w:t>or</w:t>
      </w:r>
      <w:r>
        <w:rPr>
          <w:spacing w:val="-1"/>
          <w:sz w:val="24"/>
        </w:rPr>
        <w:t xml:space="preserve"> </w:t>
      </w:r>
      <w:r>
        <w:rPr>
          <w:sz w:val="24"/>
        </w:rPr>
        <w:t>Derivatives</w:t>
      </w:r>
      <w:r w:rsidRPr="004914FE">
        <w:rPr>
          <w:spacing w:val="-1"/>
          <w:sz w:val="24"/>
        </w:rPr>
        <w:t xml:space="preserve"> </w:t>
      </w:r>
      <w:r>
        <w:rPr>
          <w:sz w:val="24"/>
        </w:rPr>
        <w:t>or</w:t>
      </w:r>
      <w:r>
        <w:rPr>
          <w:spacing w:val="-1"/>
          <w:sz w:val="24"/>
        </w:rPr>
        <w:t xml:space="preserve"> </w:t>
      </w:r>
      <w:r>
        <w:rPr>
          <w:sz w:val="24"/>
        </w:rPr>
        <w:t>analyses</w:t>
      </w:r>
      <w:r w:rsidRPr="004914FE">
        <w:rPr>
          <w:spacing w:val="-1"/>
          <w:sz w:val="24"/>
        </w:rPr>
        <w:t xml:space="preserve"> </w:t>
      </w:r>
      <w:r>
        <w:rPr>
          <w:sz w:val="24"/>
        </w:rPr>
        <w:t>thereof;</w:t>
      </w:r>
    </w:p>
    <w:p w14:paraId="4391598B" w14:textId="77777777" w:rsidR="005C28CD" w:rsidRDefault="00D06755" w:rsidP="004914FE">
      <w:pPr>
        <w:pStyle w:val="ListParagraph"/>
        <w:numPr>
          <w:ilvl w:val="1"/>
          <w:numId w:val="3"/>
        </w:numPr>
        <w:tabs>
          <w:tab w:val="left" w:pos="821"/>
        </w:tabs>
        <w:spacing w:before="120"/>
        <w:ind w:right="606"/>
        <w:rPr>
          <w:sz w:val="24"/>
        </w:rPr>
      </w:pPr>
      <w:r>
        <w:rPr>
          <w:sz w:val="24"/>
        </w:rPr>
        <w:t>A listing of papers accepted for publication using the Restricted Data, or Derivatives or</w:t>
      </w:r>
      <w:r>
        <w:rPr>
          <w:spacing w:val="-57"/>
          <w:sz w:val="24"/>
        </w:rPr>
        <w:t xml:space="preserve"> </w:t>
      </w:r>
      <w:r>
        <w:rPr>
          <w:sz w:val="24"/>
        </w:rPr>
        <w:t>analyses</w:t>
      </w:r>
      <w:r w:rsidRPr="004914FE">
        <w:rPr>
          <w:spacing w:val="-2"/>
          <w:sz w:val="24"/>
        </w:rPr>
        <w:t xml:space="preserve"> </w:t>
      </w:r>
      <w:r>
        <w:rPr>
          <w:sz w:val="24"/>
        </w:rPr>
        <w:t>thereof,</w:t>
      </w:r>
      <w:r>
        <w:rPr>
          <w:spacing w:val="2"/>
          <w:sz w:val="24"/>
        </w:rPr>
        <w:t xml:space="preserve"> </w:t>
      </w:r>
      <w:r>
        <w:rPr>
          <w:sz w:val="24"/>
        </w:rPr>
        <w:t>with complete</w:t>
      </w:r>
      <w:r>
        <w:rPr>
          <w:spacing w:val="-1"/>
          <w:sz w:val="24"/>
        </w:rPr>
        <w:t xml:space="preserve"> </w:t>
      </w:r>
      <w:r>
        <w:rPr>
          <w:sz w:val="24"/>
        </w:rPr>
        <w:t>citations;</w:t>
      </w:r>
    </w:p>
    <w:p w14:paraId="3A250AE7" w14:textId="77777777" w:rsidR="005C28CD" w:rsidRDefault="00D06755" w:rsidP="004914FE">
      <w:pPr>
        <w:pStyle w:val="ListParagraph"/>
        <w:numPr>
          <w:ilvl w:val="1"/>
          <w:numId w:val="3"/>
        </w:numPr>
        <w:tabs>
          <w:tab w:val="left" w:pos="821"/>
        </w:tabs>
        <w:spacing w:before="120"/>
        <w:ind w:right="535"/>
        <w:rPr>
          <w:sz w:val="24"/>
        </w:rPr>
      </w:pPr>
      <w:r>
        <w:rPr>
          <w:sz w:val="24"/>
        </w:rPr>
        <w:t>A listing of Research Staff using the Restricted Data, or Derivatives or analyses thereof,</w:t>
      </w:r>
      <w:r>
        <w:rPr>
          <w:spacing w:val="-57"/>
          <w:sz w:val="24"/>
        </w:rPr>
        <w:t xml:space="preserve"> </w:t>
      </w:r>
      <w:r>
        <w:rPr>
          <w:sz w:val="24"/>
        </w:rPr>
        <w:t>for</w:t>
      </w:r>
      <w:r>
        <w:rPr>
          <w:spacing w:val="-2"/>
          <w:sz w:val="24"/>
        </w:rPr>
        <w:t xml:space="preserve"> </w:t>
      </w:r>
      <w:r>
        <w:rPr>
          <w:sz w:val="24"/>
        </w:rPr>
        <w:t>dissertations</w:t>
      </w:r>
      <w:r>
        <w:rPr>
          <w:spacing w:val="-1"/>
          <w:sz w:val="24"/>
        </w:rPr>
        <w:t xml:space="preserve"> </w:t>
      </w:r>
      <w:r>
        <w:rPr>
          <w:sz w:val="24"/>
        </w:rPr>
        <w:t>or</w:t>
      </w:r>
      <w:r>
        <w:rPr>
          <w:spacing w:val="-1"/>
          <w:sz w:val="24"/>
        </w:rPr>
        <w:t xml:space="preserve"> </w:t>
      </w:r>
      <w:r>
        <w:rPr>
          <w:sz w:val="24"/>
        </w:rPr>
        <w:t>theses,</w:t>
      </w:r>
      <w:r>
        <w:rPr>
          <w:spacing w:val="-1"/>
          <w:sz w:val="24"/>
        </w:rPr>
        <w:t xml:space="preserve"> </w:t>
      </w:r>
      <w:r>
        <w:rPr>
          <w:sz w:val="24"/>
        </w:rPr>
        <w:t>the</w:t>
      </w:r>
      <w:r w:rsidRPr="004914FE">
        <w:rPr>
          <w:spacing w:val="-2"/>
          <w:sz w:val="24"/>
        </w:rPr>
        <w:t xml:space="preserve"> </w:t>
      </w:r>
      <w:r>
        <w:rPr>
          <w:sz w:val="24"/>
        </w:rPr>
        <w:t>titles</w:t>
      </w:r>
      <w:r w:rsidRPr="004914FE">
        <w:rPr>
          <w:spacing w:val="-2"/>
          <w:sz w:val="24"/>
        </w:rPr>
        <w:t xml:space="preserve"> </w:t>
      </w:r>
      <w:r>
        <w:rPr>
          <w:sz w:val="24"/>
        </w:rPr>
        <w:t>of</w:t>
      </w:r>
      <w:r>
        <w:rPr>
          <w:spacing w:val="-4"/>
          <w:sz w:val="24"/>
        </w:rPr>
        <w:t xml:space="preserve"> </w:t>
      </w:r>
      <w:r>
        <w:rPr>
          <w:sz w:val="24"/>
        </w:rPr>
        <w:t>these</w:t>
      </w:r>
      <w:r>
        <w:rPr>
          <w:spacing w:val="-2"/>
          <w:sz w:val="24"/>
        </w:rPr>
        <w:t xml:space="preserve"> </w:t>
      </w:r>
      <w:r>
        <w:rPr>
          <w:sz w:val="24"/>
        </w:rPr>
        <w:t>papers,</w:t>
      </w:r>
      <w:r w:rsidRPr="004914FE">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date</w:t>
      </w:r>
      <w:r>
        <w:rPr>
          <w:spacing w:val="-2"/>
          <w:sz w:val="24"/>
        </w:rPr>
        <w:t xml:space="preserve"> </w:t>
      </w:r>
      <w:r>
        <w:rPr>
          <w:sz w:val="24"/>
        </w:rPr>
        <w:t>of</w:t>
      </w:r>
      <w:r>
        <w:rPr>
          <w:spacing w:val="1"/>
          <w:sz w:val="24"/>
        </w:rPr>
        <w:t xml:space="preserve"> </w:t>
      </w:r>
      <w:r>
        <w:rPr>
          <w:sz w:val="24"/>
        </w:rPr>
        <w:t>completion;</w:t>
      </w:r>
      <w:r>
        <w:rPr>
          <w:spacing w:val="-1"/>
          <w:sz w:val="24"/>
        </w:rPr>
        <w:t xml:space="preserve"> </w:t>
      </w:r>
      <w:r>
        <w:rPr>
          <w:sz w:val="24"/>
        </w:rPr>
        <w:t>and</w:t>
      </w:r>
    </w:p>
    <w:p w14:paraId="3A201EDA" w14:textId="77777777" w:rsidR="005C28CD" w:rsidRDefault="00D06755" w:rsidP="004914FE">
      <w:pPr>
        <w:pStyle w:val="ListParagraph"/>
        <w:numPr>
          <w:ilvl w:val="1"/>
          <w:numId w:val="3"/>
        </w:numPr>
        <w:tabs>
          <w:tab w:val="left" w:pos="821"/>
        </w:tabs>
        <w:spacing w:before="120"/>
        <w:ind w:hanging="361"/>
        <w:rPr>
          <w:sz w:val="24"/>
        </w:rPr>
      </w:pPr>
      <w:r>
        <w:rPr>
          <w:sz w:val="24"/>
        </w:rPr>
        <w:t>Update</w:t>
      </w:r>
      <w:r w:rsidRPr="004914FE">
        <w:rPr>
          <w:spacing w:val="-2"/>
          <w:sz w:val="24"/>
        </w:rPr>
        <w:t xml:space="preserve"> </w:t>
      </w:r>
      <w:r>
        <w:rPr>
          <w:sz w:val="24"/>
        </w:rPr>
        <w:t>on</w:t>
      </w:r>
      <w:r>
        <w:rPr>
          <w:spacing w:val="-2"/>
          <w:sz w:val="24"/>
        </w:rPr>
        <w:t xml:space="preserve"> </w:t>
      </w:r>
      <w:r>
        <w:rPr>
          <w:sz w:val="24"/>
        </w:rPr>
        <w:t>any</w:t>
      </w:r>
      <w:r>
        <w:rPr>
          <w:spacing w:val="-6"/>
          <w:sz w:val="24"/>
        </w:rPr>
        <w:t xml:space="preserve"> </w:t>
      </w:r>
      <w:r>
        <w:rPr>
          <w:sz w:val="24"/>
        </w:rPr>
        <w:t>change</w:t>
      </w:r>
      <w:r>
        <w:rPr>
          <w:spacing w:val="-2"/>
          <w:sz w:val="24"/>
        </w:rPr>
        <w:t xml:space="preserve"> </w:t>
      </w:r>
      <w:r>
        <w:rPr>
          <w:sz w:val="24"/>
        </w:rPr>
        <w:t>in</w:t>
      </w:r>
      <w:r w:rsidRPr="004914FE">
        <w:rPr>
          <w:spacing w:val="-1"/>
          <w:sz w:val="24"/>
        </w:rPr>
        <w:t xml:space="preserve"> </w:t>
      </w:r>
      <w:r>
        <w:rPr>
          <w:sz w:val="24"/>
        </w:rPr>
        <w:t>scope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r w:rsidRPr="004914FE">
        <w:rPr>
          <w:spacing w:val="-4"/>
          <w:sz w:val="24"/>
        </w:rPr>
        <w:t xml:space="preserve"> </w:t>
      </w:r>
      <w:r>
        <w:rPr>
          <w:sz w:val="24"/>
        </w:rPr>
        <w:t>as</w:t>
      </w:r>
      <w:r w:rsidRPr="004914FE">
        <w:rPr>
          <w:spacing w:val="-2"/>
          <w:sz w:val="24"/>
        </w:rPr>
        <w:t xml:space="preserve"> </w:t>
      </w:r>
      <w:r>
        <w:rPr>
          <w:sz w:val="24"/>
        </w:rPr>
        <w:t>described</w:t>
      </w:r>
      <w:r w:rsidRPr="004914FE">
        <w:rPr>
          <w:spacing w:val="-7"/>
          <w:sz w:val="24"/>
        </w:rPr>
        <w:t xml:space="preserve"> </w:t>
      </w:r>
      <w:r>
        <w:rPr>
          <w:sz w:val="24"/>
        </w:rPr>
        <w:t>in</w:t>
      </w:r>
      <w:r>
        <w:rPr>
          <w:spacing w:val="-3"/>
          <w:sz w:val="24"/>
        </w:rPr>
        <w:t xml:space="preserve"> </w:t>
      </w:r>
      <w:r>
        <w:rPr>
          <w:sz w:val="24"/>
        </w:rPr>
        <w:t>the</w:t>
      </w:r>
      <w:r>
        <w:rPr>
          <w:spacing w:val="-4"/>
          <w:sz w:val="24"/>
        </w:rPr>
        <w:t xml:space="preserve"> </w:t>
      </w:r>
      <w:r>
        <w:rPr>
          <w:sz w:val="24"/>
        </w:rPr>
        <w:t>Research</w:t>
      </w:r>
      <w:r>
        <w:rPr>
          <w:spacing w:val="-1"/>
          <w:sz w:val="24"/>
        </w:rPr>
        <w:t xml:space="preserve"> </w:t>
      </w:r>
      <w:r>
        <w:rPr>
          <w:sz w:val="24"/>
        </w:rPr>
        <w:t>Description.</w:t>
      </w:r>
    </w:p>
    <w:p w14:paraId="7D4C705A" w14:textId="77777777" w:rsidR="005C28CD" w:rsidRDefault="005C28CD">
      <w:pPr>
        <w:pStyle w:val="BodyText"/>
        <w:spacing w:before="1"/>
      </w:pPr>
    </w:p>
    <w:p w14:paraId="787F20C2" w14:textId="77777777" w:rsidR="005C28CD" w:rsidRDefault="00D06755" w:rsidP="004914FE">
      <w:pPr>
        <w:pStyle w:val="ListParagraph"/>
        <w:numPr>
          <w:ilvl w:val="0"/>
          <w:numId w:val="3"/>
        </w:numPr>
        <w:tabs>
          <w:tab w:val="left" w:pos="461"/>
        </w:tabs>
        <w:ind w:right="427"/>
        <w:rPr>
          <w:sz w:val="24"/>
        </w:rPr>
      </w:pPr>
      <w:r>
        <w:rPr>
          <w:sz w:val="24"/>
        </w:rPr>
        <w:t>To notify ICPSR of a change in institutional affiliation of the Investigator, a change in</w:t>
      </w:r>
      <w:r>
        <w:rPr>
          <w:spacing w:val="1"/>
          <w:sz w:val="24"/>
        </w:rPr>
        <w:t xml:space="preserve"> </w:t>
      </w:r>
      <w:r>
        <w:rPr>
          <w:sz w:val="24"/>
        </w:rPr>
        <w:t>institutional</w:t>
      </w:r>
      <w:r>
        <w:rPr>
          <w:spacing w:val="-2"/>
          <w:sz w:val="24"/>
        </w:rPr>
        <w:t xml:space="preserve"> </w:t>
      </w:r>
      <w:r>
        <w:rPr>
          <w:sz w:val="24"/>
        </w:rPr>
        <w:t>affiliation</w:t>
      </w:r>
      <w:r>
        <w:rPr>
          <w:spacing w:val="-1"/>
          <w:sz w:val="24"/>
        </w:rPr>
        <w:t xml:space="preserve"> </w:t>
      </w:r>
      <w:r>
        <w:rPr>
          <w:sz w:val="24"/>
        </w:rPr>
        <w:t>of</w:t>
      </w:r>
      <w:r>
        <w:rPr>
          <w:spacing w:val="-4"/>
          <w:sz w:val="24"/>
        </w:rPr>
        <w:t xml:space="preserve"> </w:t>
      </w:r>
      <w:r>
        <w:rPr>
          <w:sz w:val="24"/>
        </w:rPr>
        <w:t>any</w:t>
      </w:r>
      <w:r>
        <w:rPr>
          <w:spacing w:val="-1"/>
          <w:sz w:val="24"/>
        </w:rPr>
        <w:t xml:space="preserve"> </w:t>
      </w:r>
      <w:r>
        <w:rPr>
          <w:sz w:val="24"/>
        </w:rPr>
        <w:t>Research</w:t>
      </w:r>
      <w:r>
        <w:rPr>
          <w:spacing w:val="-1"/>
          <w:sz w:val="24"/>
        </w:rPr>
        <w:t xml:space="preserve"> </w:t>
      </w:r>
      <w:r>
        <w:rPr>
          <w:sz w:val="24"/>
        </w:rPr>
        <w:t>Staff,</w:t>
      </w:r>
      <w:r>
        <w:rPr>
          <w:spacing w:val="-1"/>
          <w:sz w:val="24"/>
        </w:rPr>
        <w:t xml:space="preserve"> </w:t>
      </w:r>
      <w:r>
        <w:rPr>
          <w:sz w:val="24"/>
        </w:rPr>
        <w:t>or</w:t>
      </w:r>
      <w:r>
        <w:rPr>
          <w:spacing w:val="-1"/>
          <w:sz w:val="24"/>
        </w:rPr>
        <w:t xml:space="preserve"> </w:t>
      </w:r>
      <w:r>
        <w:rPr>
          <w:sz w:val="24"/>
        </w:rPr>
        <w:t>the</w:t>
      </w:r>
      <w:r>
        <w:rPr>
          <w:spacing w:val="-3"/>
          <w:sz w:val="24"/>
        </w:rPr>
        <w:t xml:space="preserve"> </w:t>
      </w:r>
      <w:r>
        <w:rPr>
          <w:sz w:val="24"/>
        </w:rPr>
        <w:t>addition</w:t>
      </w:r>
      <w:r w:rsidRPr="004914FE">
        <w:rPr>
          <w:spacing w:val="-2"/>
          <w:sz w:val="24"/>
        </w:rPr>
        <w:t xml:space="preserve"> </w:t>
      </w:r>
      <w:r>
        <w:rPr>
          <w:sz w:val="24"/>
        </w:rPr>
        <w:t>or</w:t>
      </w:r>
      <w:r>
        <w:rPr>
          <w:spacing w:val="-1"/>
          <w:sz w:val="24"/>
        </w:rPr>
        <w:t xml:space="preserve"> </w:t>
      </w:r>
      <w:r>
        <w:rPr>
          <w:sz w:val="24"/>
        </w:rPr>
        <w:t>removal</w:t>
      </w:r>
      <w:r>
        <w:rPr>
          <w:spacing w:val="-1"/>
          <w:sz w:val="24"/>
        </w:rPr>
        <w:t xml:space="preserve"> </w:t>
      </w:r>
      <w:r>
        <w:rPr>
          <w:sz w:val="24"/>
        </w:rPr>
        <w:t>of Research</w:t>
      </w:r>
      <w:r>
        <w:rPr>
          <w:spacing w:val="-1"/>
          <w:sz w:val="24"/>
        </w:rPr>
        <w:t xml:space="preserve"> </w:t>
      </w:r>
      <w:r>
        <w:rPr>
          <w:sz w:val="24"/>
        </w:rPr>
        <w:t>Staff</w:t>
      </w:r>
      <w:r>
        <w:rPr>
          <w:spacing w:val="-3"/>
          <w:sz w:val="24"/>
        </w:rPr>
        <w:t xml:space="preserve"> </w:t>
      </w:r>
      <w:r>
        <w:rPr>
          <w:sz w:val="24"/>
        </w:rPr>
        <w:t>on</w:t>
      </w:r>
      <w:r>
        <w:rPr>
          <w:spacing w:val="-57"/>
          <w:sz w:val="24"/>
        </w:rPr>
        <w:t xml:space="preserve"> </w:t>
      </w:r>
      <w:r>
        <w:rPr>
          <w:sz w:val="24"/>
        </w:rPr>
        <w:t>the research project. Notification must be in writing and must be received by ICPSR at least</w:t>
      </w:r>
      <w:r>
        <w:rPr>
          <w:spacing w:val="1"/>
          <w:sz w:val="24"/>
        </w:rPr>
        <w:t xml:space="preserve"> </w:t>
      </w:r>
      <w:r>
        <w:rPr>
          <w:sz w:val="24"/>
        </w:rPr>
        <w:t>six (6) weeks prior to the last day of employment with Institution. Notification of the</w:t>
      </w:r>
      <w:r>
        <w:rPr>
          <w:spacing w:val="1"/>
          <w:sz w:val="24"/>
        </w:rPr>
        <w:t xml:space="preserve"> </w:t>
      </w:r>
      <w:r>
        <w:rPr>
          <w:sz w:val="24"/>
        </w:rPr>
        <w:t>addition or removal of Research Staff on the research project shall be provided to ICPSR as</w:t>
      </w:r>
      <w:r>
        <w:rPr>
          <w:spacing w:val="1"/>
          <w:sz w:val="24"/>
        </w:rPr>
        <w:t xml:space="preserve"> </w:t>
      </w:r>
      <w:r>
        <w:rPr>
          <w:sz w:val="24"/>
        </w:rPr>
        <w:t>soon as reasonably possible. Investigator’s separation from Institution terminates this</w:t>
      </w:r>
      <w:r>
        <w:rPr>
          <w:spacing w:val="1"/>
          <w:sz w:val="24"/>
        </w:rPr>
        <w:t xml:space="preserve"> </w:t>
      </w:r>
      <w:r>
        <w:rPr>
          <w:sz w:val="24"/>
        </w:rPr>
        <w:t>Agreement.</w:t>
      </w:r>
    </w:p>
    <w:p w14:paraId="40189A41" w14:textId="77777777" w:rsidR="005C28CD" w:rsidRDefault="005C28CD">
      <w:pPr>
        <w:pStyle w:val="BodyText"/>
        <w:spacing w:before="9"/>
        <w:rPr>
          <w:sz w:val="23"/>
        </w:rPr>
      </w:pPr>
    </w:p>
    <w:p w14:paraId="0AE2791F" w14:textId="77777777" w:rsidR="005C28CD" w:rsidRDefault="00D06755" w:rsidP="004914FE">
      <w:pPr>
        <w:pStyle w:val="ListParagraph"/>
        <w:numPr>
          <w:ilvl w:val="0"/>
          <w:numId w:val="3"/>
        </w:numPr>
        <w:tabs>
          <w:tab w:val="left" w:pos="461"/>
        </w:tabs>
        <w:ind w:right="446"/>
        <w:rPr>
          <w:sz w:val="24"/>
        </w:rPr>
      </w:pPr>
      <w:r>
        <w:rPr>
          <w:sz w:val="24"/>
        </w:rPr>
        <w:t>Investigator may reapply for access to Restricted Data as an employee of the new institution.</w:t>
      </w:r>
      <w:r w:rsidRPr="004914FE">
        <w:rPr>
          <w:spacing w:val="-57"/>
          <w:sz w:val="24"/>
        </w:rPr>
        <w:t xml:space="preserve"> </w:t>
      </w:r>
      <w:r>
        <w:rPr>
          <w:sz w:val="24"/>
        </w:rPr>
        <w:t>Re-application</w:t>
      </w:r>
      <w:r>
        <w:rPr>
          <w:spacing w:val="-1"/>
          <w:sz w:val="24"/>
        </w:rPr>
        <w:t xml:space="preserve"> </w:t>
      </w:r>
      <w:r>
        <w:rPr>
          <w:sz w:val="24"/>
        </w:rPr>
        <w:t>requires:</w:t>
      </w:r>
    </w:p>
    <w:p w14:paraId="2D4D5502" w14:textId="77777777" w:rsidR="005C28CD" w:rsidRDefault="00D06755" w:rsidP="004914FE">
      <w:pPr>
        <w:pStyle w:val="ListParagraph"/>
        <w:numPr>
          <w:ilvl w:val="1"/>
          <w:numId w:val="3"/>
        </w:numPr>
        <w:tabs>
          <w:tab w:val="left" w:pos="821"/>
        </w:tabs>
        <w:spacing w:before="120"/>
        <w:ind w:right="326"/>
        <w:rPr>
          <w:sz w:val="24"/>
        </w:rPr>
      </w:pPr>
      <w:r>
        <w:rPr>
          <w:sz w:val="24"/>
        </w:rPr>
        <w:t>Execution of a new Agreement for the Use of Restricted Data by both the Investigator and</w:t>
      </w:r>
      <w:r>
        <w:rPr>
          <w:spacing w:val="-57"/>
          <w:sz w:val="24"/>
        </w:rPr>
        <w:t xml:space="preserve"> </w:t>
      </w:r>
      <w:r>
        <w:rPr>
          <w:sz w:val="24"/>
        </w:rPr>
        <w:t>the</w:t>
      </w:r>
      <w:r>
        <w:rPr>
          <w:spacing w:val="-1"/>
          <w:sz w:val="24"/>
        </w:rPr>
        <w:t xml:space="preserve"> </w:t>
      </w:r>
      <w:r>
        <w:rPr>
          <w:sz w:val="24"/>
        </w:rPr>
        <w:t>proposed new</w:t>
      </w:r>
      <w:r w:rsidRPr="004914FE">
        <w:rPr>
          <w:spacing w:val="-1"/>
          <w:sz w:val="24"/>
        </w:rPr>
        <w:t xml:space="preserve"> </w:t>
      </w:r>
      <w:r>
        <w:rPr>
          <w:sz w:val="24"/>
        </w:rPr>
        <w:t>institution;</w:t>
      </w:r>
    </w:p>
    <w:p w14:paraId="0AC2F0CA" w14:textId="77777777" w:rsidR="005C28CD" w:rsidRDefault="00D06755" w:rsidP="004914FE">
      <w:pPr>
        <w:pStyle w:val="ListParagraph"/>
        <w:numPr>
          <w:ilvl w:val="1"/>
          <w:numId w:val="3"/>
        </w:numPr>
        <w:tabs>
          <w:tab w:val="left" w:pos="821"/>
        </w:tabs>
        <w:spacing w:before="121"/>
        <w:ind w:right="1031"/>
        <w:rPr>
          <w:sz w:val="24"/>
        </w:rPr>
      </w:pPr>
      <w:r>
        <w:rPr>
          <w:sz w:val="24"/>
        </w:rPr>
        <w:t>Execution</w:t>
      </w:r>
      <w:r>
        <w:rPr>
          <w:spacing w:val="-2"/>
          <w:sz w:val="24"/>
        </w:rPr>
        <w:t xml:space="preserve"> </w:t>
      </w:r>
      <w:r>
        <w:rPr>
          <w:sz w:val="24"/>
        </w:rPr>
        <w:t>of</w:t>
      </w:r>
      <w:r>
        <w:rPr>
          <w:spacing w:val="-2"/>
          <w:sz w:val="24"/>
        </w:rPr>
        <w:t xml:space="preserve"> </w:t>
      </w:r>
      <w:r>
        <w:rPr>
          <w:sz w:val="24"/>
        </w:rPr>
        <w:t>any</w:t>
      </w:r>
      <w:r>
        <w:rPr>
          <w:spacing w:val="-1"/>
          <w:sz w:val="24"/>
        </w:rPr>
        <w:t xml:space="preserve"> </w:t>
      </w:r>
      <w:r>
        <w:rPr>
          <w:sz w:val="24"/>
        </w:rPr>
        <w:t>Pledges</w:t>
      </w:r>
      <w:r w:rsidRPr="004914FE">
        <w:rPr>
          <w:spacing w:val="1"/>
          <w:sz w:val="24"/>
        </w:rPr>
        <w:t xml:space="preserve"> </w:t>
      </w:r>
      <w:r>
        <w:rPr>
          <w:sz w:val="24"/>
        </w:rPr>
        <w:t>of</w:t>
      </w:r>
      <w:r w:rsidRPr="004914FE">
        <w:rPr>
          <w:spacing w:val="-2"/>
          <w:sz w:val="24"/>
        </w:rPr>
        <w:t xml:space="preserve"> </w:t>
      </w:r>
      <w:r>
        <w:rPr>
          <w:sz w:val="24"/>
        </w:rPr>
        <w:t>Confidentiality</w:t>
      </w:r>
      <w:r>
        <w:rPr>
          <w:spacing w:val="-1"/>
          <w:sz w:val="24"/>
        </w:rPr>
        <w:t xml:space="preserve"> </w:t>
      </w:r>
      <w:r>
        <w:rPr>
          <w:sz w:val="24"/>
        </w:rPr>
        <w:t>by</w:t>
      </w:r>
      <w:r>
        <w:rPr>
          <w:spacing w:val="-1"/>
          <w:sz w:val="24"/>
        </w:rPr>
        <w:t xml:space="preserve"> </w:t>
      </w:r>
      <w:r>
        <w:rPr>
          <w:sz w:val="24"/>
        </w:rPr>
        <w:t>Research</w:t>
      </w:r>
      <w:r>
        <w:rPr>
          <w:spacing w:val="-1"/>
          <w:sz w:val="24"/>
        </w:rPr>
        <w:t xml:space="preserve"> </w:t>
      </w:r>
      <w:r>
        <w:rPr>
          <w:sz w:val="24"/>
        </w:rPr>
        <w:t>Staff</w:t>
      </w:r>
      <w:r>
        <w:rPr>
          <w:spacing w:val="-2"/>
          <w:sz w:val="24"/>
        </w:rPr>
        <w:t xml:space="preserve"> </w:t>
      </w:r>
      <w:r>
        <w:rPr>
          <w:sz w:val="24"/>
        </w:rPr>
        <w:t>at</w:t>
      </w:r>
      <w:r>
        <w:rPr>
          <w:spacing w:val="-1"/>
          <w:sz w:val="24"/>
        </w:rPr>
        <w:t xml:space="preserve"> </w:t>
      </w:r>
      <w:r>
        <w:rPr>
          <w:sz w:val="24"/>
        </w:rPr>
        <w:t>the</w:t>
      </w:r>
      <w:r>
        <w:rPr>
          <w:spacing w:val="-2"/>
          <w:sz w:val="24"/>
        </w:rPr>
        <w:t xml:space="preserve"> </w:t>
      </w:r>
      <w:r>
        <w:rPr>
          <w:sz w:val="24"/>
        </w:rPr>
        <w:t>proposed</w:t>
      </w:r>
      <w:r>
        <w:rPr>
          <w:spacing w:val="-1"/>
          <w:sz w:val="24"/>
        </w:rPr>
        <w:t xml:space="preserve"> </w:t>
      </w:r>
      <w:r>
        <w:rPr>
          <w:sz w:val="24"/>
        </w:rPr>
        <w:t>new</w:t>
      </w:r>
      <w:r>
        <w:rPr>
          <w:spacing w:val="-57"/>
          <w:sz w:val="24"/>
        </w:rPr>
        <w:t xml:space="preserve"> </w:t>
      </w:r>
      <w:r>
        <w:rPr>
          <w:sz w:val="24"/>
        </w:rPr>
        <w:t>institution;</w:t>
      </w:r>
    </w:p>
    <w:p w14:paraId="739C3EA9" w14:textId="77777777" w:rsidR="005C28CD" w:rsidRDefault="00D06755" w:rsidP="004914FE">
      <w:pPr>
        <w:pStyle w:val="ListParagraph"/>
        <w:numPr>
          <w:ilvl w:val="1"/>
          <w:numId w:val="3"/>
        </w:numPr>
        <w:tabs>
          <w:tab w:val="left" w:pos="821"/>
        </w:tabs>
        <w:spacing w:before="120"/>
        <w:ind w:hanging="361"/>
        <w:rPr>
          <w:sz w:val="24"/>
        </w:rPr>
      </w:pPr>
      <w:r>
        <w:rPr>
          <w:sz w:val="24"/>
        </w:rPr>
        <w:t>Preparation</w:t>
      </w:r>
      <w:r>
        <w:rPr>
          <w:spacing w:val="-2"/>
          <w:sz w:val="24"/>
        </w:rPr>
        <w:t xml:space="preserve"> </w:t>
      </w:r>
      <w:r>
        <w:rPr>
          <w:sz w:val="24"/>
        </w:rPr>
        <w:t>and</w:t>
      </w:r>
      <w:r>
        <w:rPr>
          <w:spacing w:val="1"/>
          <w:sz w:val="24"/>
        </w:rPr>
        <w:t xml:space="preserve"> </w:t>
      </w:r>
      <w:r>
        <w:rPr>
          <w:sz w:val="24"/>
        </w:rPr>
        <w:t>approval</w:t>
      </w:r>
      <w:r w:rsidRPr="004914FE">
        <w:rPr>
          <w:sz w:val="24"/>
        </w:rPr>
        <w:t xml:space="preserve"> </w:t>
      </w:r>
      <w:r>
        <w:rPr>
          <w:sz w:val="24"/>
        </w:rPr>
        <w:t>of</w:t>
      </w:r>
      <w:r w:rsidRPr="004914FE">
        <w:rPr>
          <w:spacing w:val="-1"/>
          <w:sz w:val="24"/>
        </w:rPr>
        <w:t xml:space="preserve"> </w:t>
      </w:r>
      <w:r>
        <w:rPr>
          <w:sz w:val="24"/>
        </w:rPr>
        <w:t>a</w:t>
      </w:r>
      <w:r w:rsidRPr="004914FE">
        <w:rPr>
          <w:spacing w:val="-4"/>
          <w:sz w:val="24"/>
        </w:rPr>
        <w:t xml:space="preserve"> </w:t>
      </w:r>
      <w:r>
        <w:rPr>
          <w:sz w:val="24"/>
        </w:rPr>
        <w:t>new Data</w:t>
      </w:r>
      <w:r w:rsidRPr="004914FE">
        <w:rPr>
          <w:spacing w:val="-2"/>
          <w:sz w:val="24"/>
        </w:rPr>
        <w:t xml:space="preserve"> </w:t>
      </w:r>
      <w:r>
        <w:rPr>
          <w:sz w:val="24"/>
        </w:rPr>
        <w:t>Security</w:t>
      </w:r>
      <w:r w:rsidRPr="004914FE">
        <w:rPr>
          <w:spacing w:val="-1"/>
          <w:sz w:val="24"/>
        </w:rPr>
        <w:t xml:space="preserve"> </w:t>
      </w:r>
      <w:r>
        <w:rPr>
          <w:sz w:val="24"/>
        </w:rPr>
        <w:t>Plan;</w:t>
      </w:r>
      <w:r w:rsidRPr="004914FE">
        <w:rPr>
          <w:spacing w:val="-2"/>
          <w:sz w:val="24"/>
        </w:rPr>
        <w:t xml:space="preserve"> </w:t>
      </w:r>
      <w:r>
        <w:rPr>
          <w:sz w:val="24"/>
        </w:rPr>
        <w:t>and</w:t>
      </w:r>
    </w:p>
    <w:p w14:paraId="4C1CCBF6" w14:textId="77777777" w:rsidR="005C28CD" w:rsidRDefault="00D06755" w:rsidP="004914FE">
      <w:pPr>
        <w:pStyle w:val="ListParagraph"/>
        <w:numPr>
          <w:ilvl w:val="1"/>
          <w:numId w:val="3"/>
        </w:numPr>
        <w:tabs>
          <w:tab w:val="left" w:pos="821"/>
        </w:tabs>
        <w:spacing w:before="120"/>
        <w:ind w:hanging="361"/>
        <w:rPr>
          <w:sz w:val="24"/>
        </w:rPr>
      </w:pPr>
      <w:r>
        <w:rPr>
          <w:sz w:val="24"/>
        </w:rPr>
        <w:t>Evidence</w:t>
      </w:r>
      <w:r>
        <w:rPr>
          <w:spacing w:val="-2"/>
          <w:sz w:val="24"/>
        </w:rPr>
        <w:t xml:space="preserve"> </w:t>
      </w:r>
      <w:r>
        <w:rPr>
          <w:sz w:val="24"/>
        </w:rPr>
        <w:t>of approval</w:t>
      </w:r>
      <w:r w:rsidRPr="004914FE">
        <w:rPr>
          <w:spacing w:val="-1"/>
          <w:sz w:val="24"/>
        </w:rPr>
        <w:t xml:space="preserve"> </w:t>
      </w:r>
      <w:r>
        <w:rPr>
          <w:sz w:val="24"/>
        </w:rPr>
        <w:t>or</w:t>
      </w:r>
      <w:r w:rsidRPr="004914FE">
        <w:rPr>
          <w:spacing w:val="1"/>
          <w:sz w:val="24"/>
        </w:rPr>
        <w:t xml:space="preserve"> </w:t>
      </w:r>
      <w:r>
        <w:rPr>
          <w:sz w:val="24"/>
        </w:rPr>
        <w:t>exemption</w:t>
      </w:r>
      <w:r>
        <w:rPr>
          <w:spacing w:val="-1"/>
          <w:sz w:val="24"/>
        </w:rPr>
        <w:t xml:space="preserve"> </w:t>
      </w:r>
      <w:r>
        <w:rPr>
          <w:sz w:val="24"/>
        </w:rPr>
        <w:t>by</w:t>
      </w:r>
      <w:r w:rsidRPr="004914FE">
        <w:rPr>
          <w:spacing w:val="-1"/>
          <w:sz w:val="24"/>
        </w:rPr>
        <w:t xml:space="preserve"> </w:t>
      </w:r>
      <w:r>
        <w:rPr>
          <w:sz w:val="24"/>
        </w:rPr>
        <w:t>the</w:t>
      </w:r>
      <w:r w:rsidRPr="004914FE">
        <w:rPr>
          <w:spacing w:val="-1"/>
          <w:sz w:val="24"/>
        </w:rPr>
        <w:t xml:space="preserve"> </w:t>
      </w:r>
      <w:r>
        <w:rPr>
          <w:sz w:val="24"/>
        </w:rPr>
        <w:t>proposed</w:t>
      </w:r>
      <w:r>
        <w:rPr>
          <w:spacing w:val="-1"/>
          <w:sz w:val="24"/>
        </w:rPr>
        <w:t xml:space="preserve"> </w:t>
      </w:r>
      <w:r>
        <w:rPr>
          <w:sz w:val="24"/>
        </w:rPr>
        <w:t>new</w:t>
      </w:r>
      <w:r w:rsidRPr="004914FE">
        <w:rPr>
          <w:spacing w:val="-2"/>
          <w:sz w:val="24"/>
        </w:rPr>
        <w:t xml:space="preserve"> </w:t>
      </w:r>
      <w:r>
        <w:rPr>
          <w:sz w:val="24"/>
        </w:rPr>
        <w:t>institution's</w:t>
      </w:r>
      <w:r>
        <w:rPr>
          <w:spacing w:val="-1"/>
          <w:sz w:val="24"/>
        </w:rPr>
        <w:t xml:space="preserve"> </w:t>
      </w:r>
      <w:r>
        <w:rPr>
          <w:sz w:val="24"/>
        </w:rPr>
        <w:t>IRB.</w:t>
      </w:r>
    </w:p>
    <w:p w14:paraId="07C96BDF" w14:textId="77777777" w:rsidR="005C28CD" w:rsidRDefault="005C28CD">
      <w:pPr>
        <w:pStyle w:val="BodyText"/>
      </w:pPr>
    </w:p>
    <w:p w14:paraId="553BF2C6" w14:textId="77777777" w:rsidR="005C28CD" w:rsidRDefault="00D06755" w:rsidP="004914FE">
      <w:pPr>
        <w:pStyle w:val="BodyText"/>
        <w:ind w:left="460" w:right="122"/>
      </w:pPr>
      <w:r>
        <w:t>These</w:t>
      </w:r>
      <w:r>
        <w:rPr>
          <w:spacing w:val="-10"/>
        </w:rPr>
        <w:t xml:space="preserve"> </w:t>
      </w:r>
      <w:r>
        <w:t>materials</w:t>
      </w:r>
      <w:r w:rsidRPr="004914FE">
        <w:rPr>
          <w:spacing w:val="-9"/>
        </w:rPr>
        <w:t xml:space="preserve"> </w:t>
      </w:r>
      <w:r>
        <w:t>must</w:t>
      </w:r>
      <w:r>
        <w:rPr>
          <w:spacing w:val="-8"/>
        </w:rPr>
        <w:t xml:space="preserve"> </w:t>
      </w:r>
      <w:r>
        <w:t>be</w:t>
      </w:r>
      <w:r w:rsidRPr="004914FE">
        <w:rPr>
          <w:spacing w:val="-11"/>
        </w:rPr>
        <w:t xml:space="preserve"> </w:t>
      </w:r>
      <w:r>
        <w:t>approved</w:t>
      </w:r>
      <w:r w:rsidRPr="004914FE">
        <w:rPr>
          <w:spacing w:val="-10"/>
        </w:rPr>
        <w:t xml:space="preserve"> </w:t>
      </w:r>
      <w:r>
        <w:t>by</w:t>
      </w:r>
      <w:r>
        <w:rPr>
          <w:spacing w:val="-7"/>
        </w:rPr>
        <w:t xml:space="preserve"> </w:t>
      </w:r>
      <w:r>
        <w:t>ICPSR</w:t>
      </w:r>
      <w:r w:rsidRPr="004914FE">
        <w:rPr>
          <w:spacing w:val="-8"/>
        </w:rPr>
        <w:t xml:space="preserve"> </w:t>
      </w:r>
      <w:r>
        <w:t>before</w:t>
      </w:r>
      <w:r w:rsidRPr="004914FE">
        <w:rPr>
          <w:spacing w:val="-11"/>
        </w:rPr>
        <w:t xml:space="preserve"> </w:t>
      </w:r>
      <w:r>
        <w:t>Restricted</w:t>
      </w:r>
      <w:r>
        <w:rPr>
          <w:spacing w:val="-6"/>
        </w:rPr>
        <w:t xml:space="preserve"> </w:t>
      </w:r>
      <w:proofErr w:type="gramStart"/>
      <w:r>
        <w:t>Data</w:t>
      </w:r>
      <w:proofErr w:type="gramEnd"/>
      <w:r w:rsidRPr="004914FE">
        <w:rPr>
          <w:spacing w:val="-10"/>
        </w:rPr>
        <w:t xml:space="preserve"> </w:t>
      </w:r>
      <w:r>
        <w:t>or</w:t>
      </w:r>
      <w:r>
        <w:rPr>
          <w:spacing w:val="-8"/>
        </w:rPr>
        <w:t xml:space="preserve"> </w:t>
      </w:r>
      <w:r>
        <w:t>any</w:t>
      </w:r>
      <w:r w:rsidRPr="004914FE">
        <w:rPr>
          <w:spacing w:val="18"/>
        </w:rPr>
        <w:t xml:space="preserve"> </w:t>
      </w:r>
      <w:r>
        <w:t>derivatives</w:t>
      </w:r>
      <w:r w:rsidRPr="004914FE">
        <w:rPr>
          <w:spacing w:val="-9"/>
        </w:rPr>
        <w:t xml:space="preserve"> </w:t>
      </w:r>
      <w:r>
        <w:t>or</w:t>
      </w:r>
      <w:r>
        <w:rPr>
          <w:spacing w:val="-57"/>
        </w:rPr>
        <w:t xml:space="preserve"> </w:t>
      </w:r>
      <w:r>
        <w:t>analyses</w:t>
      </w:r>
      <w:r>
        <w:rPr>
          <w:spacing w:val="-9"/>
        </w:rPr>
        <w:t xml:space="preserve"> </w:t>
      </w:r>
      <w:r>
        <w:t>may</w:t>
      </w:r>
      <w:r>
        <w:rPr>
          <w:spacing w:val="-6"/>
        </w:rPr>
        <w:t xml:space="preserve"> </w:t>
      </w:r>
      <w:r>
        <w:t>be</w:t>
      </w:r>
      <w:r>
        <w:rPr>
          <w:spacing w:val="-8"/>
        </w:rPr>
        <w:t xml:space="preserve"> </w:t>
      </w:r>
      <w:r>
        <w:t>accessed</w:t>
      </w:r>
      <w:r>
        <w:rPr>
          <w:spacing w:val="-5"/>
        </w:rPr>
        <w:t xml:space="preserve"> </w:t>
      </w:r>
      <w:r>
        <w:t>at</w:t>
      </w:r>
      <w:r>
        <w:rPr>
          <w:spacing w:val="-7"/>
        </w:rPr>
        <w:t xml:space="preserve"> </w:t>
      </w:r>
      <w:r>
        <w:t>the</w:t>
      </w:r>
      <w:r>
        <w:rPr>
          <w:spacing w:val="-8"/>
        </w:rPr>
        <w:t xml:space="preserve"> </w:t>
      </w:r>
      <w:r>
        <w:t>new</w:t>
      </w:r>
      <w:r>
        <w:rPr>
          <w:spacing w:val="-6"/>
        </w:rPr>
        <w:t xml:space="preserve"> </w:t>
      </w:r>
      <w:r>
        <w:t>institution.</w:t>
      </w:r>
    </w:p>
    <w:p w14:paraId="77DD6893" w14:textId="77777777" w:rsidR="005C28CD" w:rsidRDefault="005C28CD">
      <w:pPr>
        <w:pStyle w:val="BodyText"/>
      </w:pPr>
    </w:p>
    <w:p w14:paraId="0401B6A8" w14:textId="77777777" w:rsidR="005C28CD" w:rsidRDefault="00D06755" w:rsidP="004914FE">
      <w:pPr>
        <w:pStyle w:val="ListParagraph"/>
        <w:numPr>
          <w:ilvl w:val="0"/>
          <w:numId w:val="3"/>
        </w:numPr>
        <w:tabs>
          <w:tab w:val="left" w:pos="461"/>
        </w:tabs>
        <w:ind w:right="315"/>
        <w:rPr>
          <w:sz w:val="24"/>
        </w:rPr>
      </w:pPr>
      <w:r>
        <w:rPr>
          <w:sz w:val="24"/>
        </w:rPr>
        <w:t>That</w:t>
      </w:r>
      <w:r>
        <w:rPr>
          <w:spacing w:val="-8"/>
          <w:sz w:val="24"/>
        </w:rPr>
        <w:t xml:space="preserve"> </w:t>
      </w:r>
      <w:r>
        <w:rPr>
          <w:sz w:val="24"/>
        </w:rPr>
        <w:t>if</w:t>
      </w:r>
      <w:r>
        <w:rPr>
          <w:spacing w:val="-9"/>
          <w:sz w:val="24"/>
        </w:rPr>
        <w:t xml:space="preserve"> </w:t>
      </w:r>
      <w:r>
        <w:rPr>
          <w:sz w:val="24"/>
        </w:rPr>
        <w:t>the</w:t>
      </w:r>
      <w:r>
        <w:rPr>
          <w:spacing w:val="-6"/>
          <w:sz w:val="24"/>
        </w:rPr>
        <w:t xml:space="preserve"> </w:t>
      </w:r>
      <w:r>
        <w:rPr>
          <w:sz w:val="24"/>
        </w:rPr>
        <w:t>Investigator</w:t>
      </w:r>
      <w:r>
        <w:rPr>
          <w:spacing w:val="-5"/>
          <w:sz w:val="24"/>
        </w:rPr>
        <w:t xml:space="preserve"> </w:t>
      </w:r>
      <w:r>
        <w:rPr>
          <w:sz w:val="24"/>
        </w:rPr>
        <w:t>who</w:t>
      </w:r>
      <w:r>
        <w:rPr>
          <w:spacing w:val="-9"/>
          <w:sz w:val="24"/>
        </w:rPr>
        <w:t xml:space="preserve"> </w:t>
      </w:r>
      <w:r>
        <w:rPr>
          <w:sz w:val="24"/>
        </w:rPr>
        <w:t>is</w:t>
      </w:r>
      <w:r>
        <w:rPr>
          <w:spacing w:val="-7"/>
          <w:sz w:val="24"/>
        </w:rPr>
        <w:t xml:space="preserve"> </w:t>
      </w:r>
      <w:r>
        <w:rPr>
          <w:sz w:val="24"/>
        </w:rPr>
        <w:t>changing</w:t>
      </w:r>
      <w:r w:rsidRPr="004914FE">
        <w:rPr>
          <w:spacing w:val="-9"/>
          <w:sz w:val="24"/>
        </w:rPr>
        <w:t xml:space="preserve"> </w:t>
      </w:r>
      <w:r>
        <w:rPr>
          <w:sz w:val="24"/>
        </w:rPr>
        <w:t>institutions</w:t>
      </w:r>
      <w:r>
        <w:rPr>
          <w:spacing w:val="-6"/>
          <w:sz w:val="24"/>
        </w:rPr>
        <w:t xml:space="preserve"> </w:t>
      </w:r>
      <w:r>
        <w:rPr>
          <w:sz w:val="24"/>
        </w:rPr>
        <w:t>does</w:t>
      </w:r>
      <w:r>
        <w:rPr>
          <w:spacing w:val="-8"/>
          <w:sz w:val="24"/>
        </w:rPr>
        <w:t xml:space="preserve"> </w:t>
      </w:r>
      <w:r>
        <w:rPr>
          <w:sz w:val="24"/>
        </w:rPr>
        <w:t>not</w:t>
      </w:r>
      <w:r w:rsidRPr="004914FE">
        <w:rPr>
          <w:spacing w:val="-8"/>
          <w:sz w:val="24"/>
        </w:rPr>
        <w:t xml:space="preserve"> </w:t>
      </w:r>
      <w:r>
        <w:rPr>
          <w:sz w:val="24"/>
        </w:rPr>
        <w:t>have</w:t>
      </w:r>
      <w:r w:rsidRPr="004914FE">
        <w:rPr>
          <w:spacing w:val="-9"/>
          <w:sz w:val="24"/>
        </w:rPr>
        <w:t xml:space="preserve"> </w:t>
      </w:r>
      <w:r>
        <w:rPr>
          <w:sz w:val="24"/>
        </w:rPr>
        <w:t>the</w:t>
      </w:r>
      <w:r>
        <w:rPr>
          <w:spacing w:val="-9"/>
          <w:sz w:val="24"/>
        </w:rPr>
        <w:t xml:space="preserve"> </w:t>
      </w:r>
      <w:r>
        <w:rPr>
          <w:sz w:val="24"/>
        </w:rPr>
        <w:t>new</w:t>
      </w:r>
      <w:r>
        <w:rPr>
          <w:spacing w:val="-5"/>
          <w:sz w:val="24"/>
        </w:rPr>
        <w:t xml:space="preserve"> </w:t>
      </w:r>
      <w:r>
        <w:rPr>
          <w:sz w:val="24"/>
        </w:rPr>
        <w:t>agreement</w:t>
      </w:r>
      <w:r w:rsidRPr="004914FE">
        <w:rPr>
          <w:spacing w:val="-8"/>
          <w:sz w:val="24"/>
        </w:rPr>
        <w:t xml:space="preserve"> </w:t>
      </w:r>
      <w:r>
        <w:rPr>
          <w:sz w:val="24"/>
        </w:rPr>
        <w:t>executed</w:t>
      </w:r>
      <w:r>
        <w:rPr>
          <w:spacing w:val="-57"/>
          <w:sz w:val="24"/>
        </w:rPr>
        <w:t xml:space="preserve"> </w:t>
      </w:r>
      <w:r>
        <w:rPr>
          <w:sz w:val="24"/>
        </w:rPr>
        <w:t>by the time they leave their institution, ICPSR will temporarily deactivate the Investigator’s</w:t>
      </w:r>
      <w:r>
        <w:rPr>
          <w:spacing w:val="1"/>
          <w:sz w:val="24"/>
        </w:rPr>
        <w:t xml:space="preserve"> </w:t>
      </w:r>
      <w:r>
        <w:rPr>
          <w:sz w:val="24"/>
        </w:rPr>
        <w:t>account but will maintain the Investigator’s profile to save their work during the transition.</w:t>
      </w:r>
      <w:r>
        <w:rPr>
          <w:spacing w:val="1"/>
          <w:sz w:val="24"/>
        </w:rPr>
        <w:t xml:space="preserve"> </w:t>
      </w:r>
      <w:r>
        <w:rPr>
          <w:sz w:val="24"/>
        </w:rPr>
        <w:t>Upon</w:t>
      </w:r>
      <w:r>
        <w:rPr>
          <w:spacing w:val="-10"/>
          <w:sz w:val="24"/>
        </w:rPr>
        <w:t xml:space="preserve"> </w:t>
      </w:r>
      <w:r>
        <w:rPr>
          <w:sz w:val="24"/>
        </w:rPr>
        <w:t>approval</w:t>
      </w:r>
      <w:r w:rsidRPr="004914FE">
        <w:rPr>
          <w:spacing w:val="-9"/>
          <w:sz w:val="24"/>
        </w:rPr>
        <w:t xml:space="preserve"> </w:t>
      </w:r>
      <w:r>
        <w:rPr>
          <w:sz w:val="24"/>
        </w:rPr>
        <w:t>of</w:t>
      </w:r>
      <w:r>
        <w:rPr>
          <w:spacing w:val="-10"/>
          <w:sz w:val="24"/>
        </w:rPr>
        <w:t xml:space="preserve"> </w:t>
      </w:r>
      <w:r>
        <w:rPr>
          <w:sz w:val="24"/>
        </w:rPr>
        <w:t>the</w:t>
      </w:r>
      <w:r>
        <w:rPr>
          <w:spacing w:val="-10"/>
          <w:sz w:val="24"/>
        </w:rPr>
        <w:t xml:space="preserve"> </w:t>
      </w:r>
      <w:r>
        <w:rPr>
          <w:sz w:val="24"/>
        </w:rPr>
        <w:t>new</w:t>
      </w:r>
      <w:r w:rsidRPr="004914FE">
        <w:rPr>
          <w:spacing w:val="-8"/>
          <w:sz w:val="24"/>
        </w:rPr>
        <w:t xml:space="preserve"> </w:t>
      </w:r>
      <w:r>
        <w:rPr>
          <w:sz w:val="24"/>
        </w:rPr>
        <w:t>online</w:t>
      </w:r>
      <w:r w:rsidRPr="004914FE">
        <w:rPr>
          <w:spacing w:val="-10"/>
          <w:sz w:val="24"/>
        </w:rPr>
        <w:t xml:space="preserve"> </w:t>
      </w:r>
      <w:r>
        <w:rPr>
          <w:sz w:val="24"/>
        </w:rPr>
        <w:t>application,</w:t>
      </w:r>
      <w:r>
        <w:rPr>
          <w:spacing w:val="-9"/>
          <w:sz w:val="24"/>
        </w:rPr>
        <w:t xml:space="preserve"> </w:t>
      </w:r>
      <w:r>
        <w:rPr>
          <w:sz w:val="24"/>
        </w:rPr>
        <w:t>ICPSR</w:t>
      </w:r>
      <w:r>
        <w:rPr>
          <w:spacing w:val="-7"/>
          <w:sz w:val="24"/>
        </w:rPr>
        <w:t xml:space="preserve"> </w:t>
      </w:r>
      <w:r>
        <w:rPr>
          <w:sz w:val="24"/>
        </w:rPr>
        <w:t>will</w:t>
      </w:r>
      <w:r w:rsidRPr="004914FE">
        <w:rPr>
          <w:spacing w:val="-9"/>
          <w:sz w:val="24"/>
        </w:rPr>
        <w:t xml:space="preserve"> </w:t>
      </w:r>
      <w:r>
        <w:rPr>
          <w:sz w:val="24"/>
        </w:rPr>
        <w:t>reactivate</w:t>
      </w:r>
      <w:r>
        <w:rPr>
          <w:spacing w:val="-9"/>
          <w:sz w:val="24"/>
        </w:rPr>
        <w:t xml:space="preserve"> </w:t>
      </w:r>
      <w:r>
        <w:rPr>
          <w:sz w:val="24"/>
        </w:rPr>
        <w:t>the</w:t>
      </w:r>
      <w:r>
        <w:rPr>
          <w:spacing w:val="-10"/>
          <w:sz w:val="24"/>
        </w:rPr>
        <w:t xml:space="preserve"> </w:t>
      </w:r>
      <w:r>
        <w:rPr>
          <w:sz w:val="24"/>
        </w:rPr>
        <w:t>Investigator’s</w:t>
      </w:r>
      <w:r>
        <w:rPr>
          <w:spacing w:val="-6"/>
          <w:sz w:val="24"/>
        </w:rPr>
        <w:t xml:space="preserve"> </w:t>
      </w:r>
      <w:r>
        <w:rPr>
          <w:sz w:val="24"/>
        </w:rPr>
        <w:t>account.</w:t>
      </w:r>
      <w:r>
        <w:rPr>
          <w:spacing w:val="-57"/>
          <w:sz w:val="24"/>
        </w:rPr>
        <w:t xml:space="preserve"> </w:t>
      </w:r>
      <w:r>
        <w:rPr>
          <w:sz w:val="24"/>
        </w:rPr>
        <w:t>If a new agreement is not executed within three (3) month, the Investigator’s account will be</w:t>
      </w:r>
      <w:r>
        <w:rPr>
          <w:spacing w:val="1"/>
          <w:sz w:val="24"/>
        </w:rPr>
        <w:t xml:space="preserve"> </w:t>
      </w:r>
      <w:r>
        <w:rPr>
          <w:sz w:val="24"/>
        </w:rPr>
        <w:t>deleted.</w:t>
      </w:r>
    </w:p>
    <w:p w14:paraId="50C90A32" w14:textId="77777777" w:rsidR="005C28CD" w:rsidRDefault="005C28CD">
      <w:pPr>
        <w:pStyle w:val="BodyText"/>
      </w:pPr>
    </w:p>
    <w:p w14:paraId="4B98FEB9" w14:textId="77777777" w:rsidR="005C28CD" w:rsidRDefault="00D06755" w:rsidP="004914FE">
      <w:pPr>
        <w:pStyle w:val="ListParagraph"/>
        <w:numPr>
          <w:ilvl w:val="0"/>
          <w:numId w:val="3"/>
        </w:numPr>
        <w:tabs>
          <w:tab w:val="left" w:pos="461"/>
        </w:tabs>
        <w:spacing w:before="1"/>
        <w:ind w:right="811"/>
        <w:rPr>
          <w:sz w:val="24"/>
        </w:rPr>
      </w:pPr>
      <w:r>
        <w:rPr>
          <w:sz w:val="24"/>
        </w:rPr>
        <w:t>That</w:t>
      </w:r>
      <w:r w:rsidRPr="004914FE">
        <w:rPr>
          <w:spacing w:val="-3"/>
          <w:sz w:val="24"/>
        </w:rPr>
        <w:t xml:space="preserve"> </w:t>
      </w:r>
      <w:r>
        <w:rPr>
          <w:sz w:val="24"/>
        </w:rPr>
        <w:t>use</w:t>
      </w:r>
      <w:r>
        <w:rPr>
          <w:spacing w:val="-3"/>
          <w:sz w:val="24"/>
        </w:rPr>
        <w:t xml:space="preserve"> </w:t>
      </w:r>
      <w:r>
        <w:rPr>
          <w:sz w:val="24"/>
        </w:rPr>
        <w:t>of</w:t>
      </w:r>
      <w:r w:rsidRPr="004914FE">
        <w:rPr>
          <w:spacing w:val="-4"/>
          <w:sz w:val="24"/>
        </w:rPr>
        <w:t xml:space="preserve"> </w:t>
      </w:r>
      <w:r>
        <w:rPr>
          <w:sz w:val="24"/>
        </w:rPr>
        <w:t>the</w:t>
      </w:r>
      <w:r>
        <w:rPr>
          <w:spacing w:val="-3"/>
          <w:sz w:val="24"/>
        </w:rPr>
        <w:t xml:space="preserve"> </w:t>
      </w:r>
      <w:r>
        <w:rPr>
          <w:sz w:val="24"/>
        </w:rPr>
        <w:t>Restricted</w:t>
      </w:r>
      <w:r>
        <w:rPr>
          <w:spacing w:val="-5"/>
          <w:sz w:val="24"/>
        </w:rPr>
        <w:t xml:space="preserve"> </w:t>
      </w:r>
      <w:r>
        <w:rPr>
          <w:sz w:val="24"/>
        </w:rPr>
        <w:t>Data</w:t>
      </w:r>
      <w:r w:rsidRPr="004914FE">
        <w:rPr>
          <w:spacing w:val="-5"/>
          <w:sz w:val="24"/>
        </w:rPr>
        <w:t xml:space="preserve"> </w:t>
      </w:r>
      <w:r>
        <w:rPr>
          <w:sz w:val="24"/>
        </w:rPr>
        <w:t>will</w:t>
      </w:r>
      <w:r>
        <w:rPr>
          <w:spacing w:val="-2"/>
          <w:sz w:val="24"/>
        </w:rPr>
        <w:t xml:space="preserve"> </w:t>
      </w:r>
      <w:r>
        <w:rPr>
          <w:sz w:val="24"/>
        </w:rPr>
        <w:t>be</w:t>
      </w:r>
      <w:r>
        <w:rPr>
          <w:spacing w:val="-3"/>
          <w:sz w:val="24"/>
        </w:rPr>
        <w:t xml:space="preserve"> </w:t>
      </w:r>
      <w:r>
        <w:rPr>
          <w:sz w:val="24"/>
        </w:rPr>
        <w:t>consistent</w:t>
      </w:r>
      <w:r w:rsidRPr="004914FE">
        <w:rPr>
          <w:spacing w:val="-5"/>
          <w:sz w:val="24"/>
        </w:rPr>
        <w:t xml:space="preserve"> </w:t>
      </w:r>
      <w:r>
        <w:rPr>
          <w:sz w:val="24"/>
        </w:rPr>
        <w:t>with</w:t>
      </w:r>
      <w:r w:rsidRPr="004914FE">
        <w:rPr>
          <w:spacing w:val="-3"/>
          <w:sz w:val="24"/>
        </w:rPr>
        <w:t xml:space="preserve"> </w:t>
      </w:r>
      <w:r>
        <w:rPr>
          <w:sz w:val="24"/>
        </w:rPr>
        <w:t>the</w:t>
      </w:r>
      <w:r>
        <w:rPr>
          <w:spacing w:val="-3"/>
          <w:sz w:val="24"/>
        </w:rPr>
        <w:t xml:space="preserve"> </w:t>
      </w:r>
      <w:r>
        <w:rPr>
          <w:sz w:val="24"/>
        </w:rPr>
        <w:t>Institution’s</w:t>
      </w:r>
      <w:r w:rsidRPr="004914FE">
        <w:rPr>
          <w:spacing w:val="-4"/>
          <w:sz w:val="24"/>
        </w:rPr>
        <w:t xml:space="preserve"> </w:t>
      </w:r>
      <w:r>
        <w:rPr>
          <w:sz w:val="24"/>
        </w:rPr>
        <w:t>policies</w:t>
      </w:r>
      <w:r>
        <w:rPr>
          <w:spacing w:val="-2"/>
          <w:sz w:val="24"/>
        </w:rPr>
        <w:t xml:space="preserve"> </w:t>
      </w:r>
      <w:r>
        <w:rPr>
          <w:sz w:val="24"/>
        </w:rPr>
        <w:t>regarding</w:t>
      </w:r>
      <w:r>
        <w:rPr>
          <w:spacing w:val="-57"/>
          <w:sz w:val="24"/>
        </w:rPr>
        <w:t xml:space="preserve"> </w:t>
      </w:r>
      <w:r>
        <w:rPr>
          <w:sz w:val="24"/>
        </w:rPr>
        <w:t>scientific</w:t>
      </w:r>
      <w:r>
        <w:rPr>
          <w:spacing w:val="-2"/>
          <w:sz w:val="24"/>
        </w:rPr>
        <w:t xml:space="preserve"> </w:t>
      </w:r>
      <w:r>
        <w:rPr>
          <w:sz w:val="24"/>
        </w:rPr>
        <w:t>integrity</w:t>
      </w:r>
      <w:r>
        <w:rPr>
          <w:spacing w:val="-3"/>
          <w:sz w:val="24"/>
        </w:rPr>
        <w:t xml:space="preserve"> </w:t>
      </w:r>
      <w:r>
        <w:rPr>
          <w:sz w:val="24"/>
        </w:rPr>
        <w:t xml:space="preserve">and human </w:t>
      </w:r>
      <w:proofErr w:type="gramStart"/>
      <w:r>
        <w:rPr>
          <w:sz w:val="24"/>
        </w:rPr>
        <w:t>subjects</w:t>
      </w:r>
      <w:proofErr w:type="gramEnd"/>
      <w:r>
        <w:rPr>
          <w:sz w:val="24"/>
        </w:rPr>
        <w:t xml:space="preserve"> research.</w:t>
      </w:r>
    </w:p>
    <w:p w14:paraId="4770E1E3" w14:textId="77777777" w:rsidR="005C28CD" w:rsidRDefault="005C28CD">
      <w:pPr>
        <w:pStyle w:val="BodyText"/>
        <w:spacing w:before="11"/>
        <w:rPr>
          <w:sz w:val="23"/>
        </w:rPr>
      </w:pPr>
    </w:p>
    <w:p w14:paraId="5096A3C5" w14:textId="77777777" w:rsidR="005C28CD" w:rsidRDefault="00D06755" w:rsidP="004914FE">
      <w:pPr>
        <w:pStyle w:val="ListParagraph"/>
        <w:numPr>
          <w:ilvl w:val="0"/>
          <w:numId w:val="3"/>
        </w:numPr>
        <w:tabs>
          <w:tab w:val="left" w:pos="461"/>
        </w:tabs>
        <w:ind w:right="893"/>
        <w:rPr>
          <w:sz w:val="24"/>
        </w:rPr>
      </w:pPr>
      <w:r>
        <w:rPr>
          <w:sz w:val="24"/>
        </w:rPr>
        <w:t>To</w:t>
      </w:r>
      <w:r w:rsidRPr="004914FE">
        <w:rPr>
          <w:spacing w:val="-3"/>
          <w:sz w:val="24"/>
        </w:rPr>
        <w:t xml:space="preserve"> </w:t>
      </w:r>
      <w:r>
        <w:rPr>
          <w:sz w:val="24"/>
        </w:rPr>
        <w:t>respond</w:t>
      </w:r>
      <w:r>
        <w:rPr>
          <w:spacing w:val="-1"/>
          <w:sz w:val="24"/>
        </w:rPr>
        <w:t xml:space="preserve"> </w:t>
      </w:r>
      <w:r>
        <w:rPr>
          <w:sz w:val="24"/>
        </w:rPr>
        <w:t>fully</w:t>
      </w:r>
      <w:r>
        <w:rPr>
          <w:spacing w:val="-6"/>
          <w:sz w:val="24"/>
        </w:rPr>
        <w:t xml:space="preserve"> </w:t>
      </w:r>
      <w:r>
        <w:rPr>
          <w:sz w:val="24"/>
        </w:rPr>
        <w:t>and</w:t>
      </w:r>
      <w:r w:rsidRPr="004914FE">
        <w:rPr>
          <w:spacing w:val="-2"/>
          <w:sz w:val="24"/>
        </w:rPr>
        <w:t xml:space="preserve"> </w:t>
      </w:r>
      <w:r>
        <w:rPr>
          <w:sz w:val="24"/>
        </w:rPr>
        <w:t>in</w:t>
      </w:r>
      <w:r w:rsidRPr="004914FE">
        <w:rPr>
          <w:spacing w:val="-1"/>
          <w:sz w:val="24"/>
        </w:rPr>
        <w:t xml:space="preserve"> </w:t>
      </w:r>
      <w:r>
        <w:rPr>
          <w:sz w:val="24"/>
        </w:rPr>
        <w:t>writing</w:t>
      </w:r>
      <w:r>
        <w:rPr>
          <w:spacing w:val="-3"/>
          <w:sz w:val="24"/>
        </w:rPr>
        <w:t xml:space="preserve"> </w:t>
      </w:r>
      <w:r>
        <w:rPr>
          <w:sz w:val="24"/>
        </w:rPr>
        <w:t>within</w:t>
      </w:r>
      <w:r>
        <w:rPr>
          <w:spacing w:val="-1"/>
          <w:sz w:val="24"/>
        </w:rPr>
        <w:t xml:space="preserve"> </w:t>
      </w:r>
      <w:r>
        <w:rPr>
          <w:sz w:val="24"/>
        </w:rPr>
        <w:t>ten</w:t>
      </w:r>
      <w:r w:rsidRPr="004914FE">
        <w:rPr>
          <w:spacing w:val="-2"/>
          <w:sz w:val="24"/>
        </w:rPr>
        <w:t xml:space="preserve"> </w:t>
      </w:r>
      <w:r>
        <w:rPr>
          <w:sz w:val="24"/>
        </w:rPr>
        <w:t>(10)</w:t>
      </w:r>
      <w:r>
        <w:rPr>
          <w:spacing w:val="-1"/>
          <w:sz w:val="24"/>
        </w:rPr>
        <w:t xml:space="preserve"> </w:t>
      </w:r>
      <w:r>
        <w:rPr>
          <w:sz w:val="24"/>
        </w:rPr>
        <w:t>working</w:t>
      </w:r>
      <w:r w:rsidRPr="004914FE">
        <w:rPr>
          <w:spacing w:val="-4"/>
          <w:sz w:val="24"/>
        </w:rPr>
        <w:t xml:space="preserve"> </w:t>
      </w:r>
      <w:r>
        <w:rPr>
          <w:sz w:val="24"/>
        </w:rPr>
        <w:t>days</w:t>
      </w:r>
      <w:r w:rsidRPr="004914FE">
        <w:rPr>
          <w:sz w:val="24"/>
        </w:rPr>
        <w:t xml:space="preserve"> </w:t>
      </w:r>
      <w:r>
        <w:rPr>
          <w:sz w:val="24"/>
        </w:rPr>
        <w:t>after receipt</w:t>
      </w:r>
      <w:r>
        <w:rPr>
          <w:spacing w:val="-1"/>
          <w:sz w:val="24"/>
        </w:rPr>
        <w:t xml:space="preserve"> </w:t>
      </w:r>
      <w:r>
        <w:rPr>
          <w:sz w:val="24"/>
        </w:rPr>
        <w:t>of</w:t>
      </w:r>
      <w:r w:rsidRPr="004914FE">
        <w:rPr>
          <w:spacing w:val="-3"/>
          <w:sz w:val="24"/>
        </w:rPr>
        <w:t xml:space="preserve"> </w:t>
      </w:r>
      <w:r>
        <w:rPr>
          <w:sz w:val="24"/>
        </w:rPr>
        <w:t>any</w:t>
      </w:r>
      <w:r w:rsidRPr="004914FE">
        <w:rPr>
          <w:spacing w:val="-6"/>
          <w:sz w:val="24"/>
        </w:rPr>
        <w:t xml:space="preserve"> </w:t>
      </w:r>
      <w:r>
        <w:rPr>
          <w:sz w:val="24"/>
        </w:rPr>
        <w:t>written</w:t>
      </w:r>
      <w:r>
        <w:rPr>
          <w:spacing w:val="-57"/>
          <w:sz w:val="24"/>
        </w:rPr>
        <w:t xml:space="preserve"> </w:t>
      </w:r>
      <w:r>
        <w:rPr>
          <w:sz w:val="24"/>
        </w:rPr>
        <w:t>inquiry</w:t>
      </w:r>
      <w:r w:rsidRPr="004914FE">
        <w:rPr>
          <w:spacing w:val="-6"/>
          <w:sz w:val="24"/>
        </w:rPr>
        <w:t xml:space="preserve"> </w:t>
      </w:r>
      <w:r>
        <w:rPr>
          <w:sz w:val="24"/>
        </w:rPr>
        <w:t>from</w:t>
      </w:r>
      <w:r>
        <w:rPr>
          <w:spacing w:val="2"/>
          <w:sz w:val="24"/>
        </w:rPr>
        <w:t xml:space="preserve"> </w:t>
      </w:r>
      <w:r>
        <w:rPr>
          <w:sz w:val="24"/>
        </w:rPr>
        <w:t>ICPSR</w:t>
      </w:r>
      <w:r>
        <w:rPr>
          <w:spacing w:val="4"/>
          <w:sz w:val="24"/>
        </w:rPr>
        <w:t xml:space="preserve"> </w:t>
      </w:r>
      <w:r>
        <w:rPr>
          <w:sz w:val="24"/>
        </w:rPr>
        <w:t>regarding</w:t>
      </w:r>
      <w:r>
        <w:rPr>
          <w:spacing w:val="-2"/>
          <w:sz w:val="24"/>
        </w:rPr>
        <w:t xml:space="preserve"> </w:t>
      </w:r>
      <w:r>
        <w:rPr>
          <w:sz w:val="24"/>
        </w:rPr>
        <w:t>compliance</w:t>
      </w:r>
      <w:r>
        <w:rPr>
          <w:spacing w:val="-1"/>
          <w:sz w:val="24"/>
        </w:rPr>
        <w:t xml:space="preserve"> </w:t>
      </w:r>
      <w:r>
        <w:rPr>
          <w:sz w:val="24"/>
        </w:rPr>
        <w:t>with</w:t>
      </w:r>
      <w:r w:rsidRPr="004914FE">
        <w:rPr>
          <w:spacing w:val="-1"/>
          <w:sz w:val="24"/>
        </w:rPr>
        <w:t xml:space="preserve"> </w:t>
      </w:r>
      <w:r>
        <w:rPr>
          <w:sz w:val="24"/>
        </w:rPr>
        <w:t>this Agreement.</w:t>
      </w:r>
    </w:p>
    <w:p w14:paraId="3E15A265" w14:textId="77777777" w:rsidR="005C28CD" w:rsidRDefault="005C28CD">
      <w:pPr>
        <w:rPr>
          <w:sz w:val="24"/>
        </w:rPr>
        <w:sectPr w:rsidR="005C28CD">
          <w:pgSz w:w="12240" w:h="15840"/>
          <w:pgMar w:top="1300" w:right="1200" w:bottom="280" w:left="1220" w:header="720" w:footer="720" w:gutter="0"/>
          <w:cols w:space="720"/>
        </w:sectPr>
      </w:pPr>
    </w:p>
    <w:p w14:paraId="5F03D0C2" w14:textId="77777777" w:rsidR="005C28CD" w:rsidRDefault="005C28CD">
      <w:pPr>
        <w:pStyle w:val="BodyText"/>
        <w:spacing w:before="10"/>
      </w:pPr>
    </w:p>
    <w:p w14:paraId="306C9B0A" w14:textId="77777777" w:rsidR="005C28CD" w:rsidRDefault="00D06755" w:rsidP="004914FE">
      <w:pPr>
        <w:pStyle w:val="Heading1"/>
        <w:numPr>
          <w:ilvl w:val="0"/>
          <w:numId w:val="8"/>
        </w:numPr>
        <w:tabs>
          <w:tab w:val="left" w:pos="581"/>
        </w:tabs>
        <w:spacing w:before="90"/>
        <w:ind w:left="580" w:hanging="481"/>
      </w:pPr>
      <w:r>
        <w:t>Violations</w:t>
      </w:r>
      <w:r w:rsidRPr="004914FE">
        <w:rPr>
          <w:spacing w:val="-5"/>
        </w:rPr>
        <w:t xml:space="preserve"> </w:t>
      </w:r>
      <w:r>
        <w:t>of</w:t>
      </w:r>
      <w:r w:rsidRPr="004914FE">
        <w:rPr>
          <w:spacing w:val="-3"/>
        </w:rPr>
        <w:t xml:space="preserve"> </w:t>
      </w:r>
      <w:r>
        <w:t>this</w:t>
      </w:r>
      <w:r w:rsidRPr="004914FE">
        <w:rPr>
          <w:spacing w:val="-4"/>
        </w:rPr>
        <w:t xml:space="preserve"> </w:t>
      </w:r>
      <w:r>
        <w:t>Agreement</w:t>
      </w:r>
    </w:p>
    <w:p w14:paraId="51848C13" w14:textId="77777777" w:rsidR="005C28CD" w:rsidRDefault="005C28CD">
      <w:pPr>
        <w:pStyle w:val="BodyText"/>
        <w:rPr>
          <w:b/>
        </w:rPr>
      </w:pPr>
    </w:p>
    <w:p w14:paraId="64FE8CA4" w14:textId="77777777" w:rsidR="005C28CD" w:rsidRDefault="00D06755" w:rsidP="004914FE">
      <w:pPr>
        <w:pStyle w:val="ListParagraph"/>
        <w:numPr>
          <w:ilvl w:val="0"/>
          <w:numId w:val="2"/>
        </w:numPr>
        <w:tabs>
          <w:tab w:val="left" w:pos="461"/>
        </w:tabs>
        <w:ind w:right="277"/>
        <w:rPr>
          <w:sz w:val="24"/>
        </w:rPr>
      </w:pPr>
      <w:r>
        <w:rPr>
          <w:sz w:val="24"/>
        </w:rPr>
        <w:t>The Institution will investigate allegations by ICPSR or other parties of violations of this</w:t>
      </w:r>
      <w:r>
        <w:rPr>
          <w:spacing w:val="1"/>
          <w:sz w:val="24"/>
        </w:rPr>
        <w:t xml:space="preserve"> </w:t>
      </w:r>
      <w:r>
        <w:rPr>
          <w:sz w:val="24"/>
        </w:rPr>
        <w:t>Agreement in accordance with its policies and procedures on scientific integrity and</w:t>
      </w:r>
      <w:r>
        <w:rPr>
          <w:spacing w:val="1"/>
          <w:sz w:val="24"/>
        </w:rPr>
        <w:t xml:space="preserve"> </w:t>
      </w:r>
      <w:r>
        <w:rPr>
          <w:sz w:val="24"/>
        </w:rPr>
        <w:t>misconduct.</w:t>
      </w:r>
      <w:r w:rsidRPr="004914FE">
        <w:rPr>
          <w:spacing w:val="-1"/>
          <w:sz w:val="24"/>
        </w:rPr>
        <w:t xml:space="preserve"> </w:t>
      </w:r>
      <w:r>
        <w:rPr>
          <w:sz w:val="24"/>
        </w:rPr>
        <w:t>If</w:t>
      </w:r>
      <w:r>
        <w:rPr>
          <w:spacing w:val="-3"/>
          <w:sz w:val="24"/>
        </w:rPr>
        <w:t xml:space="preserve"> </w:t>
      </w:r>
      <w:r>
        <w:rPr>
          <w:sz w:val="24"/>
        </w:rPr>
        <w:t>the</w:t>
      </w:r>
      <w:r w:rsidRPr="004914FE">
        <w:rPr>
          <w:spacing w:val="-2"/>
          <w:sz w:val="24"/>
        </w:rPr>
        <w:t xml:space="preserve"> </w:t>
      </w:r>
      <w:r>
        <w:rPr>
          <w:sz w:val="24"/>
        </w:rPr>
        <w:t>allegations</w:t>
      </w:r>
      <w:r>
        <w:rPr>
          <w:spacing w:val="-2"/>
          <w:sz w:val="24"/>
        </w:rPr>
        <w:t xml:space="preserve"> </w:t>
      </w:r>
      <w:r>
        <w:rPr>
          <w:sz w:val="24"/>
        </w:rPr>
        <w:t>are</w:t>
      </w:r>
      <w:r w:rsidRPr="004914FE">
        <w:rPr>
          <w:spacing w:val="-3"/>
          <w:sz w:val="24"/>
        </w:rPr>
        <w:t xml:space="preserve"> </w:t>
      </w:r>
      <w:r>
        <w:rPr>
          <w:sz w:val="24"/>
        </w:rPr>
        <w:t>confirmed,</w:t>
      </w:r>
      <w:r>
        <w:rPr>
          <w:spacing w:val="-5"/>
          <w:sz w:val="24"/>
        </w:rPr>
        <w:t xml:space="preserve"> </w:t>
      </w:r>
      <w:r>
        <w:rPr>
          <w:sz w:val="24"/>
        </w:rPr>
        <w:t>the</w:t>
      </w:r>
      <w:r w:rsidRPr="004914FE">
        <w:rPr>
          <w:spacing w:val="-3"/>
          <w:sz w:val="24"/>
        </w:rPr>
        <w:t xml:space="preserve"> </w:t>
      </w:r>
      <w:r>
        <w:rPr>
          <w:sz w:val="24"/>
        </w:rPr>
        <w:t>Institution</w:t>
      </w:r>
      <w:r>
        <w:rPr>
          <w:spacing w:val="-2"/>
          <w:sz w:val="24"/>
        </w:rPr>
        <w:t xml:space="preserve"> </w:t>
      </w:r>
      <w:r>
        <w:rPr>
          <w:sz w:val="24"/>
        </w:rPr>
        <w:t>will</w:t>
      </w:r>
      <w:r w:rsidRPr="004914FE">
        <w:rPr>
          <w:spacing w:val="-2"/>
          <w:sz w:val="24"/>
        </w:rPr>
        <w:t xml:space="preserve"> </w:t>
      </w:r>
      <w:r>
        <w:rPr>
          <w:sz w:val="24"/>
        </w:rPr>
        <w:t>treat</w:t>
      </w:r>
      <w:r>
        <w:rPr>
          <w:spacing w:val="-2"/>
          <w:sz w:val="24"/>
        </w:rPr>
        <w:t xml:space="preserve"> </w:t>
      </w:r>
      <w:r>
        <w:rPr>
          <w:sz w:val="24"/>
        </w:rPr>
        <w:t>the</w:t>
      </w:r>
      <w:r>
        <w:rPr>
          <w:spacing w:val="-5"/>
          <w:sz w:val="24"/>
        </w:rPr>
        <w:t xml:space="preserve"> </w:t>
      </w:r>
      <w:r>
        <w:rPr>
          <w:sz w:val="24"/>
        </w:rPr>
        <w:t>violations</w:t>
      </w:r>
      <w:r>
        <w:rPr>
          <w:spacing w:val="-2"/>
          <w:sz w:val="24"/>
        </w:rPr>
        <w:t xml:space="preserve"> </w:t>
      </w:r>
      <w:r>
        <w:rPr>
          <w:sz w:val="24"/>
        </w:rPr>
        <w:t>as</w:t>
      </w:r>
      <w:r w:rsidRPr="004914FE">
        <w:rPr>
          <w:spacing w:val="-3"/>
          <w:sz w:val="24"/>
        </w:rPr>
        <w:t xml:space="preserve"> </w:t>
      </w:r>
      <w:r>
        <w:rPr>
          <w:sz w:val="24"/>
        </w:rPr>
        <w:t>it</w:t>
      </w:r>
      <w:r w:rsidRPr="004914FE">
        <w:rPr>
          <w:spacing w:val="-2"/>
          <w:sz w:val="24"/>
        </w:rPr>
        <w:t xml:space="preserve"> </w:t>
      </w:r>
      <w:r>
        <w:rPr>
          <w:sz w:val="24"/>
        </w:rPr>
        <w:t>would</w:t>
      </w:r>
      <w:r>
        <w:rPr>
          <w:spacing w:val="-57"/>
          <w:sz w:val="24"/>
        </w:rPr>
        <w:t xml:space="preserve"> </w:t>
      </w:r>
      <w:r>
        <w:rPr>
          <w:sz w:val="24"/>
        </w:rPr>
        <w:t>violations</w:t>
      </w:r>
      <w:r>
        <w:rPr>
          <w:spacing w:val="-1"/>
          <w:sz w:val="24"/>
        </w:rPr>
        <w:t xml:space="preserve"> </w:t>
      </w:r>
      <w:r>
        <w:rPr>
          <w:sz w:val="24"/>
        </w:rPr>
        <w:t>of</w:t>
      </w:r>
      <w:r>
        <w:rPr>
          <w:spacing w:val="-2"/>
          <w:sz w:val="24"/>
        </w:rPr>
        <w:t xml:space="preserve"> </w:t>
      </w:r>
      <w:r>
        <w:rPr>
          <w:sz w:val="24"/>
        </w:rPr>
        <w:t>the explicit</w:t>
      </w:r>
      <w:r>
        <w:rPr>
          <w:spacing w:val="-3"/>
          <w:sz w:val="24"/>
        </w:rPr>
        <w:t xml:space="preserve"> </w:t>
      </w:r>
      <w:r>
        <w:rPr>
          <w:sz w:val="24"/>
        </w:rPr>
        <w:t>terms</w:t>
      </w:r>
      <w:r>
        <w:rPr>
          <w:spacing w:val="-1"/>
          <w:sz w:val="24"/>
        </w:rPr>
        <w:t xml:space="preserve"> </w:t>
      </w:r>
      <w:r>
        <w:rPr>
          <w:sz w:val="24"/>
        </w:rPr>
        <w:t>of</w:t>
      </w:r>
      <w:r>
        <w:rPr>
          <w:spacing w:val="-1"/>
          <w:sz w:val="24"/>
        </w:rPr>
        <w:t xml:space="preserve"> </w:t>
      </w:r>
      <w:r>
        <w:rPr>
          <w:sz w:val="24"/>
        </w:rPr>
        <w:t>its</w:t>
      </w:r>
      <w:r w:rsidRPr="004914FE">
        <w:rPr>
          <w:spacing w:val="-2"/>
          <w:sz w:val="24"/>
        </w:rPr>
        <w:t xml:space="preserve"> </w:t>
      </w:r>
      <w:r>
        <w:rPr>
          <w:sz w:val="24"/>
        </w:rPr>
        <w:t>policies</w:t>
      </w:r>
      <w:r w:rsidRPr="004914FE">
        <w:rPr>
          <w:spacing w:val="-2"/>
          <w:sz w:val="24"/>
        </w:rPr>
        <w:t xml:space="preserve"> </w:t>
      </w:r>
      <w:r>
        <w:rPr>
          <w:sz w:val="24"/>
        </w:rPr>
        <w:t>on scientific</w:t>
      </w:r>
      <w:r>
        <w:rPr>
          <w:spacing w:val="-2"/>
          <w:sz w:val="24"/>
        </w:rPr>
        <w:t xml:space="preserve"> </w:t>
      </w:r>
      <w:r>
        <w:rPr>
          <w:sz w:val="24"/>
        </w:rPr>
        <w:t>integrity</w:t>
      </w:r>
      <w:r w:rsidRPr="004914FE">
        <w:rPr>
          <w:spacing w:val="-6"/>
          <w:sz w:val="24"/>
        </w:rPr>
        <w:t xml:space="preserve"> </w:t>
      </w:r>
      <w:r>
        <w:rPr>
          <w:sz w:val="24"/>
        </w:rPr>
        <w:t>and</w:t>
      </w:r>
      <w:r w:rsidRPr="004914FE">
        <w:rPr>
          <w:sz w:val="24"/>
        </w:rPr>
        <w:t xml:space="preserve"> </w:t>
      </w:r>
      <w:r>
        <w:rPr>
          <w:sz w:val="24"/>
        </w:rPr>
        <w:t>misconduct.</w:t>
      </w:r>
    </w:p>
    <w:p w14:paraId="14666452" w14:textId="77777777" w:rsidR="005C28CD" w:rsidRDefault="005C28CD">
      <w:pPr>
        <w:pStyle w:val="BodyText"/>
      </w:pPr>
    </w:p>
    <w:p w14:paraId="3723511E" w14:textId="77777777" w:rsidR="005C28CD" w:rsidRDefault="00D06755" w:rsidP="004914FE">
      <w:pPr>
        <w:pStyle w:val="ListParagraph"/>
        <w:numPr>
          <w:ilvl w:val="0"/>
          <w:numId w:val="2"/>
        </w:numPr>
        <w:tabs>
          <w:tab w:val="left" w:pos="461"/>
        </w:tabs>
        <w:ind w:right="300"/>
        <w:rPr>
          <w:sz w:val="24"/>
        </w:rPr>
      </w:pPr>
      <w:r>
        <w:rPr>
          <w:sz w:val="24"/>
        </w:rPr>
        <w:t>In the event of a breach of any provision of this Agreement, Institution shall be responsible to</w:t>
      </w:r>
      <w:r>
        <w:rPr>
          <w:spacing w:val="1"/>
          <w:sz w:val="24"/>
        </w:rPr>
        <w:t xml:space="preserve"> </w:t>
      </w:r>
      <w:r>
        <w:rPr>
          <w:sz w:val="24"/>
        </w:rPr>
        <w:t>promptly cure the breach and mitigate any damages. The Institution hereby acknowledges that</w:t>
      </w:r>
      <w:r>
        <w:rPr>
          <w:spacing w:val="-57"/>
          <w:sz w:val="24"/>
        </w:rPr>
        <w:t xml:space="preserve"> </w:t>
      </w:r>
      <w:r>
        <w:rPr>
          <w:sz w:val="24"/>
        </w:rPr>
        <w:t>any breach of the confidentiality provisions herein may result in irreparable harm to ICPSR</w:t>
      </w:r>
      <w:r>
        <w:rPr>
          <w:spacing w:val="1"/>
          <w:sz w:val="24"/>
        </w:rPr>
        <w:t xml:space="preserve"> </w:t>
      </w:r>
      <w:r>
        <w:rPr>
          <w:sz w:val="24"/>
        </w:rPr>
        <w:t>not adequately compensable by money damages. Institution hereby acknowledges the</w:t>
      </w:r>
      <w:r>
        <w:rPr>
          <w:spacing w:val="1"/>
          <w:sz w:val="24"/>
        </w:rPr>
        <w:t xml:space="preserve"> </w:t>
      </w:r>
      <w:r>
        <w:rPr>
          <w:sz w:val="24"/>
        </w:rPr>
        <w:t>possibility of injunctive relief in the event of breach, in addition to money damages. In</w:t>
      </w:r>
      <w:r>
        <w:rPr>
          <w:spacing w:val="1"/>
          <w:sz w:val="24"/>
        </w:rPr>
        <w:t xml:space="preserve"> </w:t>
      </w:r>
      <w:r>
        <w:rPr>
          <w:sz w:val="24"/>
        </w:rPr>
        <w:t>addition,</w:t>
      </w:r>
      <w:r>
        <w:rPr>
          <w:spacing w:val="-1"/>
          <w:sz w:val="24"/>
        </w:rPr>
        <w:t xml:space="preserve"> </w:t>
      </w:r>
      <w:r>
        <w:rPr>
          <w:sz w:val="24"/>
        </w:rPr>
        <w:t>ICPSR</w:t>
      </w:r>
      <w:r>
        <w:rPr>
          <w:spacing w:val="2"/>
          <w:sz w:val="24"/>
        </w:rPr>
        <w:t xml:space="preserve"> </w:t>
      </w:r>
      <w:r>
        <w:rPr>
          <w:sz w:val="24"/>
        </w:rPr>
        <w:t>may:</w:t>
      </w:r>
    </w:p>
    <w:p w14:paraId="60EBAFA2" w14:textId="77777777" w:rsidR="005C28CD" w:rsidRDefault="00D06755" w:rsidP="004914FE">
      <w:pPr>
        <w:pStyle w:val="ListParagraph"/>
        <w:numPr>
          <w:ilvl w:val="1"/>
          <w:numId w:val="2"/>
        </w:numPr>
        <w:tabs>
          <w:tab w:val="left" w:pos="821"/>
        </w:tabs>
        <w:spacing w:before="121"/>
        <w:ind w:right="372"/>
        <w:rPr>
          <w:sz w:val="24"/>
        </w:rPr>
      </w:pPr>
      <w:r>
        <w:rPr>
          <w:sz w:val="24"/>
        </w:rPr>
        <w:t>Terminate this Agreement upon notice and immediately remove access to Restricted Data</w:t>
      </w:r>
      <w:r>
        <w:rPr>
          <w:spacing w:val="-57"/>
          <w:sz w:val="24"/>
        </w:rPr>
        <w:t xml:space="preserve"> </w:t>
      </w:r>
      <w:r>
        <w:rPr>
          <w:sz w:val="24"/>
        </w:rPr>
        <w:t>and</w:t>
      </w:r>
      <w:r>
        <w:rPr>
          <w:spacing w:val="1"/>
          <w:sz w:val="24"/>
        </w:rPr>
        <w:t xml:space="preserve"> </w:t>
      </w:r>
      <w:r>
        <w:rPr>
          <w:sz w:val="24"/>
        </w:rPr>
        <w:t>any</w:t>
      </w:r>
      <w:r>
        <w:rPr>
          <w:spacing w:val="-5"/>
          <w:sz w:val="24"/>
        </w:rPr>
        <w:t xml:space="preserve"> </w:t>
      </w:r>
      <w:r>
        <w:rPr>
          <w:sz w:val="24"/>
        </w:rPr>
        <w:t>derivatives</w:t>
      </w:r>
      <w:r w:rsidRPr="004914FE">
        <w:rPr>
          <w:spacing w:val="-1"/>
          <w:sz w:val="24"/>
        </w:rPr>
        <w:t xml:space="preserve"> </w:t>
      </w:r>
      <w:r>
        <w:rPr>
          <w:sz w:val="24"/>
        </w:rPr>
        <w:t>thereof;</w:t>
      </w:r>
    </w:p>
    <w:p w14:paraId="4CBDBB7C" w14:textId="77777777" w:rsidR="005C28CD" w:rsidRDefault="00D06755" w:rsidP="004914FE">
      <w:pPr>
        <w:pStyle w:val="ListParagraph"/>
        <w:numPr>
          <w:ilvl w:val="1"/>
          <w:numId w:val="2"/>
        </w:numPr>
        <w:tabs>
          <w:tab w:val="left" w:pos="821"/>
        </w:tabs>
        <w:spacing w:before="120"/>
        <w:ind w:hanging="361"/>
        <w:rPr>
          <w:sz w:val="24"/>
        </w:rPr>
      </w:pPr>
      <w:r>
        <w:rPr>
          <w:sz w:val="24"/>
        </w:rPr>
        <w:t>Deny</w:t>
      </w:r>
      <w:r>
        <w:rPr>
          <w:spacing w:val="-1"/>
          <w:sz w:val="24"/>
        </w:rPr>
        <w:t xml:space="preserve"> </w:t>
      </w:r>
      <w:r>
        <w:rPr>
          <w:sz w:val="24"/>
        </w:rPr>
        <w:t>Investigator future</w:t>
      </w:r>
      <w:r>
        <w:rPr>
          <w:spacing w:val="-5"/>
          <w:sz w:val="24"/>
        </w:rPr>
        <w:t xml:space="preserve"> </w:t>
      </w:r>
      <w:r>
        <w:rPr>
          <w:sz w:val="24"/>
        </w:rPr>
        <w:t>access</w:t>
      </w:r>
      <w:r>
        <w:rPr>
          <w:spacing w:val="-2"/>
          <w:sz w:val="24"/>
        </w:rPr>
        <w:t xml:space="preserve"> </w:t>
      </w:r>
      <w:r>
        <w:rPr>
          <w:sz w:val="24"/>
        </w:rPr>
        <w:t>to</w:t>
      </w:r>
      <w:r w:rsidRPr="004914FE">
        <w:rPr>
          <w:spacing w:val="-1"/>
          <w:sz w:val="24"/>
        </w:rPr>
        <w:t xml:space="preserve"> </w:t>
      </w:r>
      <w:r>
        <w:rPr>
          <w:sz w:val="24"/>
        </w:rPr>
        <w:t>Restricted</w:t>
      </w:r>
      <w:r>
        <w:rPr>
          <w:spacing w:val="6"/>
          <w:sz w:val="24"/>
        </w:rPr>
        <w:t xml:space="preserve"> </w:t>
      </w:r>
      <w:r>
        <w:rPr>
          <w:sz w:val="24"/>
        </w:rPr>
        <w:t>Data; and/or</w:t>
      </w:r>
    </w:p>
    <w:p w14:paraId="25CE5186" w14:textId="77777777" w:rsidR="005C28CD" w:rsidRDefault="00D06755" w:rsidP="004914FE">
      <w:pPr>
        <w:pStyle w:val="ListParagraph"/>
        <w:numPr>
          <w:ilvl w:val="1"/>
          <w:numId w:val="2"/>
        </w:numPr>
        <w:tabs>
          <w:tab w:val="left" w:pos="821"/>
        </w:tabs>
        <w:spacing w:before="120"/>
        <w:ind w:right="457"/>
        <w:rPr>
          <w:sz w:val="24"/>
        </w:rPr>
      </w:pPr>
      <w:r>
        <w:rPr>
          <w:sz w:val="24"/>
        </w:rPr>
        <w:t>Report the</w:t>
      </w:r>
      <w:r>
        <w:rPr>
          <w:spacing w:val="-3"/>
          <w:sz w:val="24"/>
        </w:rPr>
        <w:t xml:space="preserve"> </w:t>
      </w:r>
      <w:r>
        <w:rPr>
          <w:sz w:val="24"/>
        </w:rPr>
        <w:t>inappropriate</w:t>
      </w:r>
      <w:r>
        <w:rPr>
          <w:spacing w:val="-3"/>
          <w:sz w:val="24"/>
        </w:rPr>
        <w:t xml:space="preserve"> </w:t>
      </w:r>
      <w:r>
        <w:rPr>
          <w:sz w:val="24"/>
        </w:rPr>
        <w:t>use or</w:t>
      </w:r>
      <w:r>
        <w:rPr>
          <w:spacing w:val="-1"/>
          <w:sz w:val="24"/>
        </w:rPr>
        <w:t xml:space="preserve"> </w:t>
      </w:r>
      <w:r>
        <w:rPr>
          <w:sz w:val="24"/>
        </w:rPr>
        <w:t>disclosure to</w:t>
      </w:r>
      <w:r>
        <w:rPr>
          <w:spacing w:val="-1"/>
          <w:sz w:val="24"/>
        </w:rPr>
        <w:t xml:space="preserve"> </w:t>
      </w:r>
      <w:r>
        <w:rPr>
          <w:sz w:val="24"/>
        </w:rPr>
        <w:t>the appropriate</w:t>
      </w:r>
      <w:r>
        <w:rPr>
          <w:spacing w:val="2"/>
          <w:sz w:val="24"/>
        </w:rPr>
        <w:t xml:space="preserve"> </w:t>
      </w:r>
      <w:r>
        <w:rPr>
          <w:sz w:val="24"/>
        </w:rPr>
        <w:t>federal</w:t>
      </w:r>
      <w:r w:rsidRPr="004914FE">
        <w:rPr>
          <w:spacing w:val="3"/>
          <w:sz w:val="24"/>
        </w:rPr>
        <w:t xml:space="preserve"> </w:t>
      </w:r>
      <w:r>
        <w:rPr>
          <w:sz w:val="24"/>
        </w:rPr>
        <w:t>and</w:t>
      </w:r>
      <w:r w:rsidRPr="004914FE">
        <w:rPr>
          <w:spacing w:val="2"/>
          <w:sz w:val="24"/>
        </w:rPr>
        <w:t xml:space="preserve"> </w:t>
      </w:r>
      <w:r>
        <w:rPr>
          <w:sz w:val="24"/>
        </w:rPr>
        <w:t>private</w:t>
      </w:r>
      <w:r>
        <w:rPr>
          <w:spacing w:val="4"/>
          <w:sz w:val="24"/>
        </w:rPr>
        <w:t xml:space="preserve"> </w:t>
      </w:r>
      <w:r>
        <w:rPr>
          <w:sz w:val="24"/>
        </w:rPr>
        <w:t>agencies</w:t>
      </w:r>
      <w:r>
        <w:rPr>
          <w:spacing w:val="-57"/>
          <w:sz w:val="24"/>
        </w:rPr>
        <w:t xml:space="preserve"> </w:t>
      </w:r>
      <w:r>
        <w:rPr>
          <w:sz w:val="24"/>
        </w:rPr>
        <w:t>or</w:t>
      </w:r>
      <w:r>
        <w:rPr>
          <w:spacing w:val="1"/>
          <w:sz w:val="24"/>
        </w:rPr>
        <w:t xml:space="preserve"> </w:t>
      </w:r>
      <w:r>
        <w:rPr>
          <w:sz w:val="24"/>
        </w:rPr>
        <w:t>foundations</w:t>
      </w:r>
      <w:r>
        <w:rPr>
          <w:spacing w:val="3"/>
          <w:sz w:val="24"/>
        </w:rPr>
        <w:t xml:space="preserve"> </w:t>
      </w:r>
      <w:r>
        <w:rPr>
          <w:sz w:val="24"/>
        </w:rPr>
        <w:t>that</w:t>
      </w:r>
      <w:r>
        <w:rPr>
          <w:spacing w:val="5"/>
          <w:sz w:val="24"/>
        </w:rPr>
        <w:t xml:space="preserve"> </w:t>
      </w:r>
      <w:r>
        <w:rPr>
          <w:sz w:val="24"/>
        </w:rPr>
        <w:t>fund</w:t>
      </w:r>
      <w:r>
        <w:rPr>
          <w:spacing w:val="2"/>
          <w:sz w:val="24"/>
        </w:rPr>
        <w:t xml:space="preserve"> </w:t>
      </w:r>
      <w:r>
        <w:rPr>
          <w:sz w:val="24"/>
        </w:rPr>
        <w:t>scientific</w:t>
      </w:r>
      <w:r>
        <w:rPr>
          <w:spacing w:val="2"/>
          <w:sz w:val="24"/>
        </w:rPr>
        <w:t xml:space="preserve"> </w:t>
      </w:r>
      <w:r>
        <w:rPr>
          <w:sz w:val="24"/>
        </w:rPr>
        <w:t>and</w:t>
      </w:r>
      <w:r w:rsidRPr="004914FE">
        <w:rPr>
          <w:spacing w:val="2"/>
          <w:sz w:val="24"/>
        </w:rPr>
        <w:t xml:space="preserve"> </w:t>
      </w:r>
      <w:r>
        <w:rPr>
          <w:sz w:val="24"/>
        </w:rPr>
        <w:t>public</w:t>
      </w:r>
      <w:r w:rsidRPr="004914FE">
        <w:rPr>
          <w:spacing w:val="2"/>
          <w:sz w:val="24"/>
        </w:rPr>
        <w:t xml:space="preserve"> </w:t>
      </w:r>
      <w:r>
        <w:rPr>
          <w:sz w:val="24"/>
        </w:rPr>
        <w:t>policy</w:t>
      </w:r>
      <w:r>
        <w:rPr>
          <w:spacing w:val="3"/>
          <w:sz w:val="24"/>
        </w:rPr>
        <w:t xml:space="preserve"> </w:t>
      </w:r>
      <w:r>
        <w:rPr>
          <w:sz w:val="24"/>
        </w:rPr>
        <w:t>research.</w:t>
      </w:r>
    </w:p>
    <w:p w14:paraId="771A5479" w14:textId="77777777" w:rsidR="005C28CD" w:rsidRDefault="00D06755" w:rsidP="004914FE">
      <w:pPr>
        <w:pStyle w:val="ListParagraph"/>
        <w:numPr>
          <w:ilvl w:val="1"/>
          <w:numId w:val="2"/>
        </w:numPr>
        <w:tabs>
          <w:tab w:val="left" w:pos="821"/>
        </w:tabs>
        <w:spacing w:before="120"/>
        <w:ind w:right="997"/>
        <w:rPr>
          <w:sz w:val="24"/>
        </w:rPr>
      </w:pPr>
      <w:r>
        <w:rPr>
          <w:sz w:val="24"/>
        </w:rPr>
        <w:t>Such other remedies that may be available to ICPSR under law or equity, including</w:t>
      </w:r>
      <w:r>
        <w:rPr>
          <w:spacing w:val="-57"/>
          <w:sz w:val="24"/>
        </w:rPr>
        <w:t xml:space="preserve"> </w:t>
      </w:r>
      <w:r>
        <w:rPr>
          <w:sz w:val="24"/>
        </w:rPr>
        <w:t>injunctive</w:t>
      </w:r>
      <w:r>
        <w:rPr>
          <w:spacing w:val="-2"/>
          <w:sz w:val="24"/>
        </w:rPr>
        <w:t xml:space="preserve"> </w:t>
      </w:r>
      <w:r>
        <w:rPr>
          <w:sz w:val="24"/>
        </w:rPr>
        <w:t>relief.</w:t>
      </w:r>
    </w:p>
    <w:p w14:paraId="73ABBF37" w14:textId="77777777" w:rsidR="00CE52EA" w:rsidRDefault="00CE52EA">
      <w:pPr>
        <w:pStyle w:val="BodyText"/>
        <w:rPr>
          <w:del w:id="30" w:author="Miranda Bethay" w:date="2022-03-08T10:08:00Z"/>
        </w:rPr>
      </w:pPr>
    </w:p>
    <w:p w14:paraId="1ED3A5AE" w14:textId="77777777" w:rsidR="00CE52EA" w:rsidRDefault="008A1264">
      <w:pPr>
        <w:pStyle w:val="ListParagraph"/>
        <w:numPr>
          <w:ilvl w:val="0"/>
          <w:numId w:val="10"/>
        </w:numPr>
        <w:tabs>
          <w:tab w:val="left" w:pos="461"/>
        </w:tabs>
        <w:spacing w:before="1"/>
        <w:ind w:right="378"/>
        <w:rPr>
          <w:del w:id="31" w:author="Miranda Bethay" w:date="2022-03-08T10:08:00Z"/>
          <w:sz w:val="24"/>
        </w:rPr>
      </w:pPr>
      <w:commentRangeStart w:id="32"/>
      <w:del w:id="33" w:author="Miranda Bethay" w:date="2022-03-08T10:08:00Z">
        <w:r>
          <w:rPr>
            <w:sz w:val="24"/>
          </w:rPr>
          <w:delText>Institution agrees, to the extent not prohibited under applicable law, to indemnify the Regents</w:delText>
        </w:r>
        <w:r>
          <w:rPr>
            <w:spacing w:val="-57"/>
            <w:sz w:val="24"/>
          </w:rPr>
          <w:delText xml:space="preserve"> </w:delText>
        </w:r>
        <w:r>
          <w:rPr>
            <w:sz w:val="24"/>
          </w:rPr>
          <w:delText>of the University o</w:delText>
        </w:r>
        <w:r>
          <w:rPr>
            <w:sz w:val="24"/>
          </w:rPr>
          <w:delText>f Michigan from any or all claims, losses, causes of action, judgments,</w:delText>
        </w:r>
        <w:r>
          <w:rPr>
            <w:spacing w:val="1"/>
            <w:sz w:val="24"/>
          </w:rPr>
          <w:delText xml:space="preserve"> </w:delText>
        </w:r>
        <w:r>
          <w:rPr>
            <w:sz w:val="24"/>
          </w:rPr>
          <w:delText>damages, and expenses arising from Investigator’s, Research Staff’s, and/or Institution’s use</w:delText>
        </w:r>
        <w:r>
          <w:rPr>
            <w:spacing w:val="1"/>
            <w:sz w:val="24"/>
          </w:rPr>
          <w:delText xml:space="preserve"> </w:delText>
        </w:r>
        <w:r>
          <w:rPr>
            <w:sz w:val="24"/>
          </w:rPr>
          <w:delText>of the Restricted Data, except to the extent and in proportion such liability or damages a</w:delText>
        </w:r>
        <w:r>
          <w:rPr>
            <w:sz w:val="24"/>
          </w:rPr>
          <w:delText>rose</w:delText>
        </w:r>
        <w:r>
          <w:rPr>
            <w:spacing w:val="1"/>
            <w:sz w:val="24"/>
          </w:rPr>
          <w:delText xml:space="preserve"> </w:delText>
        </w:r>
        <w:r>
          <w:rPr>
            <w:sz w:val="24"/>
          </w:rPr>
          <w:delText>from the negligence of the Regents of the University of Michigan. Nothing herein shall be</w:delText>
        </w:r>
        <w:r>
          <w:rPr>
            <w:spacing w:val="1"/>
            <w:sz w:val="24"/>
          </w:rPr>
          <w:delText xml:space="preserve"> </w:delText>
        </w:r>
        <w:r>
          <w:rPr>
            <w:sz w:val="24"/>
          </w:rPr>
          <w:delText>construed as a waiver of any immunities and protections available to Institution under</w:delText>
        </w:r>
        <w:r>
          <w:rPr>
            <w:spacing w:val="1"/>
            <w:sz w:val="24"/>
          </w:rPr>
          <w:delText xml:space="preserve"> </w:delText>
        </w:r>
        <w:r>
          <w:rPr>
            <w:sz w:val="24"/>
          </w:rPr>
          <w:delText>applicable</w:delText>
        </w:r>
        <w:r>
          <w:rPr>
            <w:spacing w:val="-1"/>
            <w:sz w:val="24"/>
          </w:rPr>
          <w:delText xml:space="preserve"> </w:delText>
        </w:r>
        <w:r>
          <w:rPr>
            <w:sz w:val="24"/>
          </w:rPr>
          <w:delText>law.</w:delText>
        </w:r>
      </w:del>
      <w:commentRangeEnd w:id="32"/>
      <w:r>
        <w:rPr>
          <w:rStyle w:val="CommentReference"/>
        </w:rPr>
        <w:commentReference w:id="32"/>
      </w:r>
    </w:p>
    <w:p w14:paraId="3887D210" w14:textId="77777777" w:rsidR="00CE52EA" w:rsidRDefault="00CE52EA">
      <w:pPr>
        <w:pStyle w:val="BodyText"/>
        <w:rPr>
          <w:del w:id="34" w:author="Miranda Bethay" w:date="2022-03-08T10:08:00Z"/>
        </w:rPr>
      </w:pPr>
    </w:p>
    <w:p w14:paraId="35CA7A24" w14:textId="63BAD25A" w:rsidR="005C28CD" w:rsidRDefault="005C28CD">
      <w:pPr>
        <w:pStyle w:val="BodyText"/>
        <w:rPr>
          <w:ins w:id="35" w:author="Miranda Bethay" w:date="2022-03-08T10:08:00Z"/>
        </w:rPr>
      </w:pPr>
    </w:p>
    <w:p w14:paraId="33BC7498" w14:textId="77777777" w:rsidR="005C28CD" w:rsidRDefault="00D06755" w:rsidP="004914FE">
      <w:pPr>
        <w:pStyle w:val="ListParagraph"/>
        <w:numPr>
          <w:ilvl w:val="0"/>
          <w:numId w:val="2"/>
        </w:numPr>
        <w:tabs>
          <w:tab w:val="left" w:pos="461"/>
        </w:tabs>
        <w:ind w:right="4822" w:hanging="461"/>
        <w:jc w:val="right"/>
        <w:rPr>
          <w:sz w:val="24"/>
        </w:rPr>
      </w:pPr>
      <w:r>
        <w:rPr>
          <w:spacing w:val="-2"/>
          <w:sz w:val="24"/>
        </w:rPr>
        <w:t>In</w:t>
      </w:r>
      <w:r>
        <w:rPr>
          <w:spacing w:val="-10"/>
          <w:sz w:val="24"/>
        </w:rPr>
        <w:t xml:space="preserve"> </w:t>
      </w:r>
      <w:r>
        <w:rPr>
          <w:spacing w:val="-2"/>
          <w:sz w:val="24"/>
        </w:rPr>
        <w:t>the</w:t>
      </w:r>
      <w:r>
        <w:rPr>
          <w:spacing w:val="-10"/>
          <w:sz w:val="24"/>
        </w:rPr>
        <w:t xml:space="preserve"> </w:t>
      </w:r>
      <w:r>
        <w:rPr>
          <w:spacing w:val="-2"/>
          <w:sz w:val="24"/>
        </w:rPr>
        <w:t>event</w:t>
      </w:r>
      <w:r>
        <w:rPr>
          <w:spacing w:val="-10"/>
          <w:sz w:val="24"/>
        </w:rPr>
        <w:t xml:space="preserve"> </w:t>
      </w:r>
      <w:r>
        <w:rPr>
          <w:spacing w:val="-2"/>
          <w:sz w:val="24"/>
        </w:rPr>
        <w:t>of</w:t>
      </w:r>
      <w:r>
        <w:rPr>
          <w:spacing w:val="-12"/>
          <w:sz w:val="24"/>
        </w:rPr>
        <w:t xml:space="preserve"> </w:t>
      </w:r>
      <w:r>
        <w:rPr>
          <w:spacing w:val="-2"/>
          <w:sz w:val="24"/>
        </w:rPr>
        <w:t>a</w:t>
      </w:r>
      <w:r>
        <w:rPr>
          <w:spacing w:val="-11"/>
          <w:sz w:val="24"/>
        </w:rPr>
        <w:t xml:space="preserve"> </w:t>
      </w:r>
      <w:r>
        <w:rPr>
          <w:spacing w:val="-2"/>
          <w:sz w:val="24"/>
        </w:rPr>
        <w:t>violation,</w:t>
      </w:r>
      <w:r>
        <w:rPr>
          <w:spacing w:val="-12"/>
          <w:sz w:val="24"/>
        </w:rPr>
        <w:t xml:space="preserve"> </w:t>
      </w:r>
      <w:r>
        <w:rPr>
          <w:spacing w:val="-2"/>
          <w:sz w:val="24"/>
        </w:rPr>
        <w:t>the</w:t>
      </w:r>
      <w:r>
        <w:rPr>
          <w:spacing w:val="-10"/>
          <w:sz w:val="24"/>
        </w:rPr>
        <w:t xml:space="preserve"> </w:t>
      </w:r>
      <w:r>
        <w:rPr>
          <w:spacing w:val="-2"/>
          <w:sz w:val="24"/>
        </w:rPr>
        <w:t>Investigator</w:t>
      </w:r>
      <w:r>
        <w:rPr>
          <w:spacing w:val="-13"/>
          <w:sz w:val="24"/>
        </w:rPr>
        <w:t xml:space="preserve"> </w:t>
      </w:r>
      <w:r>
        <w:rPr>
          <w:spacing w:val="-1"/>
          <w:sz w:val="24"/>
        </w:rPr>
        <w:t>must:</w:t>
      </w:r>
    </w:p>
    <w:p w14:paraId="5FD1C9ED" w14:textId="77777777" w:rsidR="005C28CD" w:rsidRDefault="00D06755" w:rsidP="004914FE">
      <w:pPr>
        <w:pStyle w:val="ListParagraph"/>
        <w:numPr>
          <w:ilvl w:val="1"/>
          <w:numId w:val="2"/>
        </w:numPr>
        <w:tabs>
          <w:tab w:val="left" w:pos="360"/>
        </w:tabs>
        <w:spacing w:before="53"/>
        <w:ind w:right="4881" w:hanging="821"/>
        <w:jc w:val="right"/>
        <w:rPr>
          <w:sz w:val="24"/>
        </w:rPr>
      </w:pPr>
      <w:r>
        <w:rPr>
          <w:spacing w:val="-2"/>
          <w:sz w:val="24"/>
        </w:rPr>
        <w:t>Notify</w:t>
      </w:r>
      <w:r w:rsidRPr="004914FE">
        <w:rPr>
          <w:spacing w:val="-12"/>
          <w:sz w:val="24"/>
        </w:rPr>
        <w:t xml:space="preserve"> </w:t>
      </w:r>
      <w:r>
        <w:rPr>
          <w:spacing w:val="-2"/>
          <w:sz w:val="24"/>
        </w:rPr>
        <w:t>ICPSR</w:t>
      </w:r>
      <w:r w:rsidRPr="004914FE">
        <w:rPr>
          <w:spacing w:val="-10"/>
          <w:sz w:val="24"/>
        </w:rPr>
        <w:t xml:space="preserve"> </w:t>
      </w:r>
      <w:r>
        <w:rPr>
          <w:spacing w:val="-2"/>
          <w:sz w:val="24"/>
        </w:rPr>
        <w:t>within</w:t>
      </w:r>
      <w:r>
        <w:rPr>
          <w:spacing w:val="-9"/>
          <w:sz w:val="24"/>
        </w:rPr>
        <w:t xml:space="preserve"> </w:t>
      </w:r>
      <w:r>
        <w:rPr>
          <w:spacing w:val="-2"/>
          <w:sz w:val="24"/>
        </w:rPr>
        <w:t>five</w:t>
      </w:r>
      <w:r>
        <w:rPr>
          <w:spacing w:val="-13"/>
          <w:sz w:val="24"/>
        </w:rPr>
        <w:t xml:space="preserve"> </w:t>
      </w:r>
      <w:r>
        <w:rPr>
          <w:spacing w:val="-2"/>
          <w:sz w:val="24"/>
        </w:rPr>
        <w:t>(5)</w:t>
      </w:r>
      <w:r>
        <w:rPr>
          <w:spacing w:val="-10"/>
          <w:sz w:val="24"/>
        </w:rPr>
        <w:t xml:space="preserve"> </w:t>
      </w:r>
      <w:r>
        <w:rPr>
          <w:spacing w:val="-2"/>
          <w:sz w:val="24"/>
        </w:rPr>
        <w:t>business</w:t>
      </w:r>
      <w:r>
        <w:rPr>
          <w:spacing w:val="-11"/>
          <w:sz w:val="24"/>
        </w:rPr>
        <w:t xml:space="preserve"> </w:t>
      </w:r>
      <w:r>
        <w:rPr>
          <w:spacing w:val="-2"/>
          <w:sz w:val="24"/>
        </w:rPr>
        <w:t>days;</w:t>
      </w:r>
    </w:p>
    <w:p w14:paraId="0E3C79B8" w14:textId="77777777" w:rsidR="005C28CD" w:rsidRDefault="00D06755" w:rsidP="004914FE">
      <w:pPr>
        <w:pStyle w:val="ListParagraph"/>
        <w:numPr>
          <w:ilvl w:val="1"/>
          <w:numId w:val="2"/>
        </w:numPr>
        <w:tabs>
          <w:tab w:val="left" w:pos="821"/>
        </w:tabs>
        <w:spacing w:before="52"/>
        <w:ind w:hanging="361"/>
        <w:rPr>
          <w:sz w:val="24"/>
        </w:rPr>
      </w:pPr>
      <w:r>
        <w:rPr>
          <w:spacing w:val="-2"/>
          <w:sz w:val="24"/>
        </w:rPr>
        <w:t>Stop</w:t>
      </w:r>
      <w:r>
        <w:rPr>
          <w:spacing w:val="-10"/>
          <w:sz w:val="24"/>
        </w:rPr>
        <w:t xml:space="preserve"> </w:t>
      </w:r>
      <w:r>
        <w:rPr>
          <w:spacing w:val="-2"/>
          <w:sz w:val="24"/>
        </w:rPr>
        <w:t>work</w:t>
      </w:r>
      <w:r>
        <w:rPr>
          <w:spacing w:val="-12"/>
          <w:sz w:val="24"/>
        </w:rPr>
        <w:t xml:space="preserve"> </w:t>
      </w:r>
      <w:r>
        <w:rPr>
          <w:spacing w:val="-2"/>
          <w:sz w:val="24"/>
        </w:rPr>
        <w:t>with</w:t>
      </w:r>
      <w:r>
        <w:rPr>
          <w:spacing w:val="-9"/>
          <w:sz w:val="24"/>
        </w:rPr>
        <w:t xml:space="preserve"> </w:t>
      </w:r>
      <w:r>
        <w:rPr>
          <w:spacing w:val="-2"/>
          <w:sz w:val="24"/>
        </w:rPr>
        <w:t>the</w:t>
      </w:r>
      <w:r>
        <w:rPr>
          <w:spacing w:val="-10"/>
          <w:sz w:val="24"/>
        </w:rPr>
        <w:t xml:space="preserve"> </w:t>
      </w:r>
      <w:r>
        <w:rPr>
          <w:spacing w:val="-2"/>
          <w:sz w:val="24"/>
        </w:rPr>
        <w:t>Restricted</w:t>
      </w:r>
      <w:r w:rsidRPr="004914FE">
        <w:rPr>
          <w:spacing w:val="-9"/>
          <w:sz w:val="24"/>
        </w:rPr>
        <w:t xml:space="preserve"> </w:t>
      </w:r>
      <w:r>
        <w:rPr>
          <w:spacing w:val="-2"/>
          <w:sz w:val="24"/>
        </w:rPr>
        <w:t>Data</w:t>
      </w:r>
      <w:r w:rsidRPr="004914FE">
        <w:rPr>
          <w:spacing w:val="-13"/>
          <w:sz w:val="24"/>
        </w:rPr>
        <w:t xml:space="preserve"> </w:t>
      </w:r>
      <w:r>
        <w:rPr>
          <w:spacing w:val="-2"/>
          <w:sz w:val="24"/>
        </w:rPr>
        <w:t>immediately;</w:t>
      </w:r>
    </w:p>
    <w:p w14:paraId="41163B8B" w14:textId="77777777" w:rsidR="005C28CD" w:rsidRDefault="00D06755" w:rsidP="004914FE">
      <w:pPr>
        <w:pStyle w:val="ListParagraph"/>
        <w:numPr>
          <w:ilvl w:val="1"/>
          <w:numId w:val="2"/>
        </w:numPr>
        <w:tabs>
          <w:tab w:val="left" w:pos="821"/>
        </w:tabs>
        <w:spacing w:before="56"/>
        <w:ind w:hanging="361"/>
        <w:rPr>
          <w:sz w:val="24"/>
        </w:rPr>
      </w:pPr>
      <w:r>
        <w:rPr>
          <w:spacing w:val="-2"/>
          <w:sz w:val="24"/>
        </w:rPr>
        <w:t>Submit</w:t>
      </w:r>
      <w:r>
        <w:rPr>
          <w:spacing w:val="-12"/>
          <w:sz w:val="24"/>
        </w:rPr>
        <w:t xml:space="preserve"> </w:t>
      </w:r>
      <w:r>
        <w:rPr>
          <w:spacing w:val="-2"/>
          <w:sz w:val="24"/>
        </w:rPr>
        <w:t>a</w:t>
      </w:r>
      <w:r>
        <w:rPr>
          <w:spacing w:val="-13"/>
          <w:sz w:val="24"/>
        </w:rPr>
        <w:t xml:space="preserve"> </w:t>
      </w:r>
      <w:r>
        <w:rPr>
          <w:spacing w:val="-2"/>
          <w:sz w:val="24"/>
        </w:rPr>
        <w:t>notarized</w:t>
      </w:r>
      <w:r>
        <w:rPr>
          <w:spacing w:val="-11"/>
          <w:sz w:val="24"/>
        </w:rPr>
        <w:t xml:space="preserve"> </w:t>
      </w:r>
      <w:r>
        <w:rPr>
          <w:spacing w:val="-2"/>
          <w:sz w:val="24"/>
        </w:rPr>
        <w:t>affidavit</w:t>
      </w:r>
      <w:r>
        <w:rPr>
          <w:spacing w:val="-12"/>
          <w:sz w:val="24"/>
        </w:rPr>
        <w:t xml:space="preserve"> </w:t>
      </w:r>
      <w:r>
        <w:rPr>
          <w:spacing w:val="-2"/>
          <w:sz w:val="24"/>
        </w:rPr>
        <w:t>acknowledging</w:t>
      </w:r>
      <w:r>
        <w:rPr>
          <w:spacing w:val="-11"/>
          <w:sz w:val="24"/>
        </w:rPr>
        <w:t xml:space="preserve"> </w:t>
      </w:r>
      <w:r>
        <w:rPr>
          <w:spacing w:val="-2"/>
          <w:sz w:val="24"/>
        </w:rPr>
        <w:t>the</w:t>
      </w:r>
      <w:r>
        <w:rPr>
          <w:spacing w:val="-13"/>
          <w:sz w:val="24"/>
        </w:rPr>
        <w:t xml:space="preserve"> </w:t>
      </w:r>
      <w:r>
        <w:rPr>
          <w:spacing w:val="-2"/>
          <w:sz w:val="24"/>
        </w:rPr>
        <w:t>violation</w:t>
      </w:r>
      <w:r>
        <w:rPr>
          <w:spacing w:val="-11"/>
          <w:sz w:val="24"/>
        </w:rPr>
        <w:t xml:space="preserve"> </w:t>
      </w:r>
      <w:r>
        <w:rPr>
          <w:spacing w:val="-2"/>
          <w:sz w:val="24"/>
        </w:rPr>
        <w:t>to</w:t>
      </w:r>
      <w:r>
        <w:rPr>
          <w:spacing w:val="-12"/>
          <w:sz w:val="24"/>
        </w:rPr>
        <w:t xml:space="preserve"> </w:t>
      </w:r>
      <w:r>
        <w:rPr>
          <w:spacing w:val="-2"/>
          <w:sz w:val="24"/>
        </w:rPr>
        <w:t>ICPSR;</w:t>
      </w:r>
    </w:p>
    <w:p w14:paraId="0CF72A14" w14:textId="77777777" w:rsidR="005C28CD" w:rsidRDefault="00D06755" w:rsidP="004914FE">
      <w:pPr>
        <w:pStyle w:val="ListParagraph"/>
        <w:numPr>
          <w:ilvl w:val="1"/>
          <w:numId w:val="2"/>
        </w:numPr>
        <w:tabs>
          <w:tab w:val="left" w:pos="821"/>
        </w:tabs>
        <w:spacing w:before="53" w:line="242" w:lineRule="auto"/>
        <w:ind w:right="626"/>
        <w:rPr>
          <w:sz w:val="24"/>
        </w:rPr>
      </w:pPr>
      <w:r>
        <w:rPr>
          <w:spacing w:val="-3"/>
          <w:sz w:val="24"/>
        </w:rPr>
        <w:t>Inform</w:t>
      </w:r>
      <w:r>
        <w:rPr>
          <w:spacing w:val="-9"/>
          <w:sz w:val="24"/>
        </w:rPr>
        <w:t xml:space="preserve"> </w:t>
      </w:r>
      <w:r>
        <w:rPr>
          <w:spacing w:val="-3"/>
          <w:sz w:val="24"/>
        </w:rPr>
        <w:t>the</w:t>
      </w:r>
      <w:r>
        <w:rPr>
          <w:spacing w:val="-9"/>
          <w:sz w:val="24"/>
        </w:rPr>
        <w:t xml:space="preserve"> </w:t>
      </w:r>
      <w:r>
        <w:rPr>
          <w:spacing w:val="-3"/>
          <w:sz w:val="24"/>
        </w:rPr>
        <w:t>Representative</w:t>
      </w:r>
      <w:r>
        <w:rPr>
          <w:spacing w:val="-11"/>
          <w:sz w:val="24"/>
        </w:rPr>
        <w:t xml:space="preserve"> </w:t>
      </w:r>
      <w:r>
        <w:rPr>
          <w:spacing w:val="-3"/>
          <w:sz w:val="24"/>
        </w:rPr>
        <w:t>of</w:t>
      </w:r>
      <w:r>
        <w:rPr>
          <w:spacing w:val="-9"/>
          <w:sz w:val="24"/>
        </w:rPr>
        <w:t xml:space="preserve"> </w:t>
      </w:r>
      <w:r>
        <w:rPr>
          <w:spacing w:val="-3"/>
          <w:sz w:val="24"/>
        </w:rPr>
        <w:t>Institution</w:t>
      </w:r>
      <w:r>
        <w:rPr>
          <w:spacing w:val="-11"/>
          <w:sz w:val="24"/>
        </w:rPr>
        <w:t xml:space="preserve"> </w:t>
      </w:r>
      <w:r>
        <w:rPr>
          <w:spacing w:val="-2"/>
          <w:sz w:val="24"/>
        </w:rPr>
        <w:t>of</w:t>
      </w:r>
      <w:r>
        <w:rPr>
          <w:spacing w:val="-9"/>
          <w:sz w:val="24"/>
        </w:rPr>
        <w:t xml:space="preserve"> </w:t>
      </w:r>
      <w:r>
        <w:rPr>
          <w:spacing w:val="-2"/>
          <w:sz w:val="24"/>
        </w:rPr>
        <w:t>the</w:t>
      </w:r>
      <w:r>
        <w:rPr>
          <w:spacing w:val="-9"/>
          <w:sz w:val="24"/>
        </w:rPr>
        <w:t xml:space="preserve"> </w:t>
      </w:r>
      <w:r>
        <w:rPr>
          <w:spacing w:val="-2"/>
          <w:sz w:val="24"/>
        </w:rPr>
        <w:t>violation</w:t>
      </w:r>
      <w:r>
        <w:rPr>
          <w:spacing w:val="-8"/>
          <w:sz w:val="24"/>
        </w:rPr>
        <w:t xml:space="preserve"> </w:t>
      </w:r>
      <w:r>
        <w:rPr>
          <w:spacing w:val="-2"/>
          <w:sz w:val="24"/>
        </w:rPr>
        <w:t>and</w:t>
      </w:r>
      <w:r>
        <w:rPr>
          <w:spacing w:val="-8"/>
          <w:sz w:val="24"/>
        </w:rPr>
        <w:t xml:space="preserve"> </w:t>
      </w:r>
      <w:r>
        <w:rPr>
          <w:spacing w:val="-2"/>
          <w:sz w:val="24"/>
        </w:rPr>
        <w:t>review</w:t>
      </w:r>
      <w:r>
        <w:rPr>
          <w:spacing w:val="-11"/>
          <w:sz w:val="24"/>
        </w:rPr>
        <w:t xml:space="preserve"> </w:t>
      </w:r>
      <w:r>
        <w:rPr>
          <w:spacing w:val="-2"/>
          <w:sz w:val="24"/>
        </w:rPr>
        <w:t>security</w:t>
      </w:r>
      <w:r>
        <w:rPr>
          <w:spacing w:val="-8"/>
          <w:sz w:val="24"/>
        </w:rPr>
        <w:t xml:space="preserve"> </w:t>
      </w:r>
      <w:r>
        <w:rPr>
          <w:spacing w:val="-2"/>
          <w:sz w:val="24"/>
        </w:rPr>
        <w:t>protocols</w:t>
      </w:r>
      <w:r>
        <w:rPr>
          <w:spacing w:val="-8"/>
          <w:sz w:val="24"/>
        </w:rPr>
        <w:t xml:space="preserve"> </w:t>
      </w:r>
      <w:r>
        <w:rPr>
          <w:spacing w:val="-2"/>
          <w:sz w:val="24"/>
        </w:rPr>
        <w:t>and</w:t>
      </w:r>
      <w:r>
        <w:rPr>
          <w:spacing w:val="-57"/>
          <w:sz w:val="24"/>
        </w:rPr>
        <w:t xml:space="preserve"> </w:t>
      </w:r>
      <w:r>
        <w:rPr>
          <w:sz w:val="24"/>
        </w:rPr>
        <w:t>disclosure</w:t>
      </w:r>
      <w:r>
        <w:rPr>
          <w:spacing w:val="-7"/>
          <w:sz w:val="24"/>
        </w:rPr>
        <w:t xml:space="preserve"> </w:t>
      </w:r>
      <w:r>
        <w:rPr>
          <w:sz w:val="24"/>
        </w:rPr>
        <w:t>protections</w:t>
      </w:r>
      <w:r>
        <w:rPr>
          <w:spacing w:val="-6"/>
          <w:sz w:val="24"/>
        </w:rPr>
        <w:t xml:space="preserve"> </w:t>
      </w:r>
      <w:r>
        <w:rPr>
          <w:sz w:val="24"/>
        </w:rPr>
        <w:t>with</w:t>
      </w:r>
      <w:r>
        <w:rPr>
          <w:spacing w:val="-6"/>
          <w:sz w:val="24"/>
        </w:rPr>
        <w:t xml:space="preserve"> </w:t>
      </w:r>
      <w:r>
        <w:rPr>
          <w:sz w:val="24"/>
        </w:rPr>
        <w:t>them.</w:t>
      </w:r>
    </w:p>
    <w:p w14:paraId="0115E7EF" w14:textId="77777777" w:rsidR="005C28CD" w:rsidRDefault="00D06755" w:rsidP="004914FE">
      <w:pPr>
        <w:pStyle w:val="ListParagraph"/>
        <w:numPr>
          <w:ilvl w:val="2"/>
          <w:numId w:val="2"/>
        </w:numPr>
        <w:tabs>
          <w:tab w:val="left" w:pos="924"/>
        </w:tabs>
        <w:spacing w:before="50"/>
        <w:ind w:right="756" w:hanging="300"/>
        <w:rPr>
          <w:sz w:val="24"/>
        </w:rPr>
      </w:pPr>
      <w:r>
        <w:rPr>
          <w:spacing w:val="-3"/>
          <w:sz w:val="24"/>
        </w:rPr>
        <w:t>The</w:t>
      </w:r>
      <w:r>
        <w:rPr>
          <w:spacing w:val="-12"/>
          <w:sz w:val="24"/>
        </w:rPr>
        <w:t xml:space="preserve"> </w:t>
      </w:r>
      <w:r>
        <w:rPr>
          <w:spacing w:val="-3"/>
          <w:sz w:val="24"/>
        </w:rPr>
        <w:t>Representative</w:t>
      </w:r>
      <w:r>
        <w:rPr>
          <w:spacing w:val="-11"/>
          <w:sz w:val="24"/>
        </w:rPr>
        <w:t xml:space="preserve"> </w:t>
      </w:r>
      <w:r>
        <w:rPr>
          <w:spacing w:val="-3"/>
          <w:sz w:val="24"/>
        </w:rPr>
        <w:t>of</w:t>
      </w:r>
      <w:r>
        <w:rPr>
          <w:spacing w:val="-10"/>
          <w:sz w:val="24"/>
        </w:rPr>
        <w:t xml:space="preserve"> </w:t>
      </w:r>
      <w:r>
        <w:rPr>
          <w:spacing w:val="-2"/>
          <w:sz w:val="24"/>
        </w:rPr>
        <w:t>Investigator’s</w:t>
      </w:r>
      <w:r>
        <w:rPr>
          <w:spacing w:val="-10"/>
          <w:sz w:val="24"/>
        </w:rPr>
        <w:t xml:space="preserve"> </w:t>
      </w:r>
      <w:r>
        <w:rPr>
          <w:spacing w:val="-2"/>
          <w:sz w:val="24"/>
        </w:rPr>
        <w:t>Institution</w:t>
      </w:r>
      <w:r>
        <w:rPr>
          <w:spacing w:val="-13"/>
          <w:sz w:val="24"/>
        </w:rPr>
        <w:t xml:space="preserve"> </w:t>
      </w:r>
      <w:r>
        <w:rPr>
          <w:spacing w:val="-2"/>
          <w:sz w:val="24"/>
        </w:rPr>
        <w:t>must</w:t>
      </w:r>
      <w:r>
        <w:rPr>
          <w:spacing w:val="-10"/>
          <w:sz w:val="24"/>
        </w:rPr>
        <w:t xml:space="preserve"> </w:t>
      </w:r>
      <w:r>
        <w:rPr>
          <w:spacing w:val="-2"/>
          <w:sz w:val="24"/>
        </w:rPr>
        <w:t>submit</w:t>
      </w:r>
      <w:r>
        <w:rPr>
          <w:spacing w:val="-11"/>
          <w:sz w:val="24"/>
        </w:rPr>
        <w:t xml:space="preserve"> </w:t>
      </w:r>
      <w:r>
        <w:rPr>
          <w:spacing w:val="-2"/>
          <w:sz w:val="24"/>
        </w:rPr>
        <w:t>an</w:t>
      </w:r>
      <w:r w:rsidRPr="004914FE">
        <w:rPr>
          <w:spacing w:val="-12"/>
          <w:sz w:val="24"/>
        </w:rPr>
        <w:t xml:space="preserve"> </w:t>
      </w:r>
      <w:r>
        <w:rPr>
          <w:spacing w:val="-2"/>
          <w:sz w:val="24"/>
        </w:rPr>
        <w:t>acknowledgment</w:t>
      </w:r>
      <w:r w:rsidRPr="004914FE">
        <w:rPr>
          <w:spacing w:val="-11"/>
          <w:sz w:val="24"/>
        </w:rPr>
        <w:t xml:space="preserve"> </w:t>
      </w:r>
      <w:r>
        <w:rPr>
          <w:spacing w:val="-2"/>
          <w:sz w:val="24"/>
        </w:rPr>
        <w:t>of</w:t>
      </w:r>
      <w:r>
        <w:rPr>
          <w:spacing w:val="-13"/>
          <w:sz w:val="24"/>
        </w:rPr>
        <w:t xml:space="preserve"> </w:t>
      </w:r>
      <w:r>
        <w:rPr>
          <w:spacing w:val="-2"/>
          <w:sz w:val="24"/>
        </w:rPr>
        <w:t>the</w:t>
      </w:r>
      <w:r>
        <w:rPr>
          <w:spacing w:val="-57"/>
          <w:sz w:val="24"/>
        </w:rPr>
        <w:t xml:space="preserve"> </w:t>
      </w:r>
      <w:r>
        <w:rPr>
          <w:spacing w:val="-2"/>
          <w:sz w:val="24"/>
        </w:rPr>
        <w:t>violation</w:t>
      </w:r>
      <w:r w:rsidRPr="004914FE">
        <w:rPr>
          <w:spacing w:val="-10"/>
          <w:sz w:val="24"/>
        </w:rPr>
        <w:t xml:space="preserve"> </w:t>
      </w:r>
      <w:r>
        <w:rPr>
          <w:spacing w:val="-2"/>
          <w:sz w:val="24"/>
        </w:rPr>
        <w:t>and</w:t>
      </w:r>
      <w:r>
        <w:rPr>
          <w:spacing w:val="-13"/>
          <w:sz w:val="24"/>
        </w:rPr>
        <w:t xml:space="preserve"> </w:t>
      </w:r>
      <w:r>
        <w:rPr>
          <w:spacing w:val="-2"/>
          <w:sz w:val="24"/>
        </w:rPr>
        <w:t>security</w:t>
      </w:r>
      <w:r>
        <w:rPr>
          <w:spacing w:val="-10"/>
          <w:sz w:val="24"/>
        </w:rPr>
        <w:t xml:space="preserve"> </w:t>
      </w:r>
      <w:r>
        <w:rPr>
          <w:spacing w:val="-2"/>
          <w:sz w:val="24"/>
        </w:rPr>
        <w:t>protocols</w:t>
      </w:r>
      <w:r>
        <w:rPr>
          <w:spacing w:val="-10"/>
          <w:sz w:val="24"/>
        </w:rPr>
        <w:t xml:space="preserve"> </w:t>
      </w:r>
      <w:r>
        <w:rPr>
          <w:spacing w:val="-2"/>
          <w:sz w:val="24"/>
        </w:rPr>
        <w:t>and</w:t>
      </w:r>
      <w:r>
        <w:rPr>
          <w:spacing w:val="-10"/>
          <w:sz w:val="24"/>
        </w:rPr>
        <w:t xml:space="preserve"> </w:t>
      </w:r>
      <w:r w:rsidRPr="004914FE">
        <w:rPr>
          <w:spacing w:val="-2"/>
          <w:sz w:val="24"/>
        </w:rPr>
        <w:t>disclosure</w:t>
      </w:r>
      <w:r w:rsidRPr="004914FE">
        <w:rPr>
          <w:spacing w:val="-10"/>
          <w:sz w:val="24"/>
        </w:rPr>
        <w:t xml:space="preserve"> </w:t>
      </w:r>
      <w:r>
        <w:rPr>
          <w:spacing w:val="-1"/>
          <w:sz w:val="24"/>
        </w:rPr>
        <w:t>protections</w:t>
      </w:r>
      <w:r>
        <w:rPr>
          <w:spacing w:val="-10"/>
          <w:sz w:val="24"/>
        </w:rPr>
        <w:t xml:space="preserve"> </w:t>
      </w:r>
      <w:r>
        <w:rPr>
          <w:spacing w:val="-1"/>
          <w:sz w:val="24"/>
        </w:rPr>
        <w:t>review</w:t>
      </w:r>
      <w:r>
        <w:rPr>
          <w:spacing w:val="-13"/>
          <w:sz w:val="24"/>
        </w:rPr>
        <w:t xml:space="preserve"> </w:t>
      </w:r>
      <w:r>
        <w:rPr>
          <w:spacing w:val="-1"/>
          <w:sz w:val="24"/>
        </w:rPr>
        <w:t>to</w:t>
      </w:r>
      <w:r>
        <w:rPr>
          <w:spacing w:val="-10"/>
          <w:sz w:val="24"/>
        </w:rPr>
        <w:t xml:space="preserve"> </w:t>
      </w:r>
      <w:r>
        <w:rPr>
          <w:spacing w:val="-1"/>
          <w:sz w:val="24"/>
        </w:rPr>
        <w:t>ICPSR;</w:t>
      </w:r>
      <w:r w:rsidRPr="004914FE">
        <w:rPr>
          <w:spacing w:val="39"/>
          <w:sz w:val="24"/>
        </w:rPr>
        <w:t xml:space="preserve"> </w:t>
      </w:r>
      <w:r>
        <w:rPr>
          <w:spacing w:val="-1"/>
          <w:sz w:val="24"/>
        </w:rPr>
        <w:t>and</w:t>
      </w:r>
    </w:p>
    <w:p w14:paraId="406F64CF" w14:textId="77777777" w:rsidR="005C28CD" w:rsidRDefault="00D06755" w:rsidP="004914FE">
      <w:pPr>
        <w:pStyle w:val="ListParagraph"/>
        <w:numPr>
          <w:ilvl w:val="1"/>
          <w:numId w:val="2"/>
        </w:numPr>
        <w:tabs>
          <w:tab w:val="left" w:pos="821"/>
        </w:tabs>
        <w:spacing w:before="53"/>
        <w:ind w:hanging="361"/>
        <w:rPr>
          <w:sz w:val="24"/>
        </w:rPr>
      </w:pPr>
      <w:r>
        <w:rPr>
          <w:spacing w:val="-2"/>
          <w:sz w:val="24"/>
        </w:rPr>
        <w:t>Reapply</w:t>
      </w:r>
      <w:r>
        <w:rPr>
          <w:spacing w:val="-12"/>
          <w:sz w:val="24"/>
        </w:rPr>
        <w:t xml:space="preserve"> </w:t>
      </w:r>
      <w:r>
        <w:rPr>
          <w:spacing w:val="-2"/>
          <w:sz w:val="24"/>
        </w:rPr>
        <w:t>for</w:t>
      </w:r>
      <w:r>
        <w:rPr>
          <w:spacing w:val="-10"/>
          <w:sz w:val="24"/>
        </w:rPr>
        <w:t xml:space="preserve"> </w:t>
      </w:r>
      <w:r>
        <w:rPr>
          <w:spacing w:val="-2"/>
          <w:sz w:val="24"/>
        </w:rPr>
        <w:t>access</w:t>
      </w:r>
      <w:r>
        <w:rPr>
          <w:spacing w:val="-11"/>
          <w:sz w:val="24"/>
        </w:rPr>
        <w:t xml:space="preserve"> </w:t>
      </w:r>
      <w:r>
        <w:rPr>
          <w:spacing w:val="-2"/>
          <w:sz w:val="24"/>
        </w:rPr>
        <w:t>to</w:t>
      </w:r>
      <w:r>
        <w:rPr>
          <w:spacing w:val="-11"/>
          <w:sz w:val="24"/>
        </w:rPr>
        <w:t xml:space="preserve"> </w:t>
      </w:r>
      <w:r>
        <w:rPr>
          <w:spacing w:val="-2"/>
          <w:sz w:val="24"/>
        </w:rPr>
        <w:t>the</w:t>
      </w:r>
      <w:r>
        <w:rPr>
          <w:spacing w:val="-13"/>
          <w:sz w:val="24"/>
        </w:rPr>
        <w:t xml:space="preserve"> </w:t>
      </w:r>
      <w:r>
        <w:rPr>
          <w:spacing w:val="-2"/>
          <w:sz w:val="24"/>
        </w:rPr>
        <w:t>Restricted</w:t>
      </w:r>
      <w:r>
        <w:rPr>
          <w:spacing w:val="-9"/>
          <w:sz w:val="24"/>
        </w:rPr>
        <w:t xml:space="preserve"> </w:t>
      </w:r>
      <w:r>
        <w:rPr>
          <w:spacing w:val="-1"/>
          <w:sz w:val="24"/>
        </w:rPr>
        <w:t>Data.</w:t>
      </w:r>
    </w:p>
    <w:p w14:paraId="0C7B40C1" w14:textId="77777777" w:rsidR="005C28CD" w:rsidRDefault="005C28CD">
      <w:pPr>
        <w:pStyle w:val="BodyText"/>
        <w:spacing w:before="2"/>
      </w:pPr>
    </w:p>
    <w:p w14:paraId="6F6FEC19" w14:textId="77777777" w:rsidR="005C28CD" w:rsidRDefault="00D06755" w:rsidP="004914FE">
      <w:pPr>
        <w:pStyle w:val="Heading1"/>
        <w:numPr>
          <w:ilvl w:val="0"/>
          <w:numId w:val="8"/>
        </w:numPr>
        <w:tabs>
          <w:tab w:val="left" w:pos="674"/>
        </w:tabs>
        <w:ind w:left="673" w:hanging="574"/>
      </w:pPr>
      <w:r>
        <w:t>Confidentiality</w:t>
      </w:r>
    </w:p>
    <w:p w14:paraId="33C17FEE" w14:textId="77777777" w:rsidR="005C28CD" w:rsidRDefault="005C28CD">
      <w:pPr>
        <w:pStyle w:val="BodyText"/>
        <w:rPr>
          <w:b/>
        </w:rPr>
      </w:pPr>
    </w:p>
    <w:p w14:paraId="2155A940" w14:textId="77777777" w:rsidR="005C28CD" w:rsidRDefault="00D06755">
      <w:pPr>
        <w:pStyle w:val="BodyText"/>
        <w:ind w:left="100" w:right="502"/>
      </w:pPr>
      <w:r>
        <w:t>To the extent the Restricted Data are subject to a Certificate of Confidentiality, the Institution is</w:t>
      </w:r>
      <w:r>
        <w:rPr>
          <w:spacing w:val="-57"/>
        </w:rPr>
        <w:t xml:space="preserve"> </w:t>
      </w:r>
      <w:r>
        <w:t>considered</w:t>
      </w:r>
      <w:r>
        <w:rPr>
          <w:spacing w:val="-1"/>
        </w:rPr>
        <w:t xml:space="preserve"> </w:t>
      </w:r>
      <w:r>
        <w:t>to</w:t>
      </w:r>
      <w:r>
        <w:rPr>
          <w:spacing w:val="-1"/>
        </w:rPr>
        <w:t xml:space="preserve"> </w:t>
      </w:r>
      <w:r>
        <w:t>be</w:t>
      </w:r>
      <w:r w:rsidRPr="004914FE">
        <w:rPr>
          <w:spacing w:val="-2"/>
        </w:rPr>
        <w:t xml:space="preserve"> </w:t>
      </w:r>
      <w:r>
        <w:t>a</w:t>
      </w:r>
      <w:r w:rsidRPr="004914FE">
        <w:rPr>
          <w:spacing w:val="-1"/>
        </w:rPr>
        <w:t xml:space="preserve"> </w:t>
      </w:r>
      <w:r>
        <w:t>contractor</w:t>
      </w:r>
      <w:r>
        <w:rPr>
          <w:spacing w:val="-2"/>
        </w:rPr>
        <w:t xml:space="preserve"> </w:t>
      </w:r>
      <w:r>
        <w:t>or</w:t>
      </w:r>
      <w:r w:rsidRPr="004914FE">
        <w:t xml:space="preserve"> </w:t>
      </w:r>
      <w:r>
        <w:t>cooperating</w:t>
      </w:r>
      <w:r w:rsidRPr="004914FE">
        <w:rPr>
          <w:spacing w:val="-2"/>
        </w:rPr>
        <w:t xml:space="preserve"> </w:t>
      </w:r>
      <w:r>
        <w:t>agency</w:t>
      </w:r>
      <w:r>
        <w:rPr>
          <w:spacing w:val="-6"/>
        </w:rPr>
        <w:t xml:space="preserve"> </w:t>
      </w:r>
      <w:r>
        <w:t>of</w:t>
      </w:r>
      <w:r w:rsidRPr="004914FE">
        <w:t xml:space="preserve"> </w:t>
      </w:r>
      <w:r>
        <w:t>ICPSR;</w:t>
      </w:r>
      <w:r w:rsidRPr="004914FE">
        <w:t xml:space="preserve"> </w:t>
      </w:r>
      <w:r>
        <w:t>as</w:t>
      </w:r>
      <w:r w:rsidRPr="004914FE">
        <w:rPr>
          <w:spacing w:val="-2"/>
        </w:rPr>
        <w:t xml:space="preserve"> </w:t>
      </w:r>
      <w:r>
        <w:t>such,</w:t>
      </w:r>
      <w:r w:rsidRPr="004914FE">
        <w:rPr>
          <w:spacing w:val="-1"/>
        </w:rPr>
        <w:t xml:space="preserve"> </w:t>
      </w:r>
      <w:r>
        <w:t>the</w:t>
      </w:r>
      <w:r w:rsidRPr="004914FE">
        <w:rPr>
          <w:spacing w:val="1"/>
        </w:rPr>
        <w:t xml:space="preserve"> </w:t>
      </w:r>
      <w:r>
        <w:t>Institution,</w:t>
      </w:r>
      <w:r w:rsidRPr="004914FE">
        <w:rPr>
          <w:spacing w:val="-1"/>
        </w:rPr>
        <w:t xml:space="preserve"> </w:t>
      </w:r>
      <w:r>
        <w:t>the</w:t>
      </w:r>
    </w:p>
    <w:p w14:paraId="4D927F16" w14:textId="77777777" w:rsidR="00CE52EA" w:rsidRDefault="00CE52EA">
      <w:pPr>
        <w:rPr>
          <w:del w:id="36" w:author="Miranda Bethay" w:date="2022-03-08T10:08:00Z"/>
        </w:rPr>
        <w:sectPr w:rsidR="00CE52EA">
          <w:pgSz w:w="12240" w:h="15840"/>
          <w:pgMar w:top="1500" w:right="1200" w:bottom="280" w:left="1220" w:header="720" w:footer="720" w:gutter="0"/>
          <w:cols w:space="720"/>
        </w:sectPr>
      </w:pPr>
    </w:p>
    <w:p w14:paraId="4532827D" w14:textId="72DFF2E2" w:rsidR="005C28CD" w:rsidRDefault="00D06755" w:rsidP="004914FE">
      <w:pPr>
        <w:pStyle w:val="BodyText"/>
        <w:spacing w:before="60"/>
        <w:ind w:left="100"/>
      </w:pPr>
      <w:r>
        <w:t>Investigator,</w:t>
      </w:r>
      <w:r w:rsidRPr="004914FE">
        <w:rPr>
          <w:spacing w:val="-3"/>
        </w:rPr>
        <w:t xml:space="preserve"> </w:t>
      </w:r>
      <w:r>
        <w:t>and</w:t>
      </w:r>
      <w:r>
        <w:rPr>
          <w:spacing w:val="-2"/>
        </w:rPr>
        <w:t xml:space="preserve"> </w:t>
      </w:r>
      <w:r>
        <w:t>Research</w:t>
      </w:r>
      <w:r>
        <w:rPr>
          <w:spacing w:val="-2"/>
        </w:rPr>
        <w:t xml:space="preserve"> </w:t>
      </w:r>
      <w:r>
        <w:t>Staff</w:t>
      </w:r>
      <w:r>
        <w:rPr>
          <w:spacing w:val="-3"/>
        </w:rPr>
        <w:t xml:space="preserve"> </w:t>
      </w:r>
      <w:r>
        <w:t>are</w:t>
      </w:r>
      <w:r>
        <w:rPr>
          <w:spacing w:val="-3"/>
        </w:rPr>
        <w:t xml:space="preserve"> </w:t>
      </w:r>
      <w:r>
        <w:t>authorized</w:t>
      </w:r>
      <w:r>
        <w:rPr>
          <w:spacing w:val="-2"/>
        </w:rPr>
        <w:t xml:space="preserve"> </w:t>
      </w:r>
      <w:r>
        <w:t>to</w:t>
      </w:r>
      <w:r w:rsidRPr="004914FE">
        <w:rPr>
          <w:spacing w:val="-5"/>
        </w:rPr>
        <w:t xml:space="preserve"> </w:t>
      </w:r>
      <w:r>
        <w:t>protect</w:t>
      </w:r>
      <w:r>
        <w:rPr>
          <w:spacing w:val="-2"/>
        </w:rPr>
        <w:t xml:space="preserve"> </w:t>
      </w:r>
      <w:r>
        <w:t>the</w:t>
      </w:r>
      <w:r>
        <w:rPr>
          <w:spacing w:val="-3"/>
        </w:rPr>
        <w:t xml:space="preserve"> </w:t>
      </w:r>
      <w:r>
        <w:t>privacy</w:t>
      </w:r>
      <w:r w:rsidRPr="004914FE">
        <w:rPr>
          <w:spacing w:val="-7"/>
        </w:rPr>
        <w:t xml:space="preserve"> </w:t>
      </w:r>
      <w:r>
        <w:t>of</w:t>
      </w:r>
      <w:r>
        <w:rPr>
          <w:spacing w:val="-3"/>
        </w:rPr>
        <w:t xml:space="preserve"> </w:t>
      </w:r>
      <w:r>
        <w:t>the</w:t>
      </w:r>
      <w:r>
        <w:rPr>
          <w:spacing w:val="-5"/>
        </w:rPr>
        <w:t xml:space="preserve"> </w:t>
      </w:r>
      <w:r>
        <w:t>individuals</w:t>
      </w:r>
      <w:r w:rsidRPr="004914FE">
        <w:rPr>
          <w:spacing w:val="-3"/>
        </w:rPr>
        <w:t xml:space="preserve"> </w:t>
      </w:r>
      <w:r>
        <w:t>who</w:t>
      </w:r>
      <w:r>
        <w:rPr>
          <w:spacing w:val="-2"/>
        </w:rPr>
        <w:t xml:space="preserve"> </w:t>
      </w:r>
      <w:r>
        <w:t>are</w:t>
      </w:r>
      <w:r>
        <w:rPr>
          <w:spacing w:val="-3"/>
        </w:rPr>
        <w:t xml:space="preserve"> </w:t>
      </w:r>
      <w:r>
        <w:t>the</w:t>
      </w:r>
      <w:r>
        <w:rPr>
          <w:spacing w:val="-57"/>
        </w:rPr>
        <w:t xml:space="preserve"> </w:t>
      </w:r>
      <w:r>
        <w:t>subjects of the Restricted Data by withholding their identifying characteristics from all persons not</w:t>
      </w:r>
      <w:r>
        <w:rPr>
          <w:spacing w:val="-57"/>
        </w:rPr>
        <w:t xml:space="preserve"> </w:t>
      </w:r>
      <w:r>
        <w:t>connected with the conduct of the Investigator’s research project. “Identifying characteristics” are</w:t>
      </w:r>
      <w:r>
        <w:rPr>
          <w:spacing w:val="1"/>
        </w:rPr>
        <w:t xml:space="preserve"> </w:t>
      </w:r>
      <w:r>
        <w:t>considered to include</w:t>
      </w:r>
      <w:r w:rsidRPr="004914FE">
        <w:t xml:space="preserve"> </w:t>
      </w:r>
      <w:r>
        <w:t>those</w:t>
      </w:r>
      <w:r w:rsidRPr="004914FE">
        <w:t xml:space="preserve"> </w:t>
      </w:r>
      <w:r>
        <w:t>data</w:t>
      </w:r>
      <w:r>
        <w:rPr>
          <w:spacing w:val="-1"/>
        </w:rPr>
        <w:t xml:space="preserve"> </w:t>
      </w:r>
      <w:r>
        <w:t>defined</w:t>
      </w:r>
      <w:r w:rsidRPr="004914FE">
        <w:t xml:space="preserve"> </w:t>
      </w:r>
      <w:r>
        <w:t>as</w:t>
      </w:r>
      <w:r w:rsidRPr="004914FE">
        <w:rPr>
          <w:spacing w:val="1"/>
        </w:rPr>
        <w:t xml:space="preserve"> </w:t>
      </w:r>
      <w:r>
        <w:t>confidential</w:t>
      </w:r>
      <w:r w:rsidRPr="004914FE">
        <w:rPr>
          <w:spacing w:val="5"/>
        </w:rPr>
        <w:t xml:space="preserve"> </w:t>
      </w:r>
      <w:r>
        <w:t>under</w:t>
      </w:r>
      <w:r>
        <w:rPr>
          <w:spacing w:val="-1"/>
        </w:rPr>
        <w:t xml:space="preserve"> </w:t>
      </w:r>
      <w:r>
        <w:t>the</w:t>
      </w:r>
      <w:r w:rsidRPr="004914FE">
        <w:rPr>
          <w:spacing w:val="1"/>
        </w:rPr>
        <w:t xml:space="preserve"> </w:t>
      </w:r>
      <w:r>
        <w:t>terms</w:t>
      </w:r>
      <w:r w:rsidRPr="004914FE">
        <w:t xml:space="preserve"> </w:t>
      </w:r>
      <w:r>
        <w:t>of</w:t>
      </w:r>
      <w:r>
        <w:rPr>
          <w:spacing w:val="-3"/>
        </w:rPr>
        <w:t xml:space="preserve"> </w:t>
      </w:r>
      <w:r>
        <w:t>this Agreement.</w:t>
      </w:r>
      <w:ins w:id="37" w:author="Miranda Bethay" w:date="2022-03-08T10:08:00Z">
        <w:r w:rsidR="0012719F">
          <w:t xml:space="preserve"> Notwithstanding the foregoing, in no event is information Restricted Data if it: </w:t>
        </w:r>
        <w:r w:rsidR="0012719F" w:rsidRPr="0012719F">
          <w:t xml:space="preserve">(a) was lawfully in the possession of </w:t>
        </w:r>
        <w:r w:rsidR="0012719F">
          <w:t>Institution, Investigator</w:t>
        </w:r>
        <w:r w:rsidR="0012719F" w:rsidRPr="0012719F">
          <w:t xml:space="preserve"> or </w:t>
        </w:r>
        <w:r w:rsidR="0012719F">
          <w:t>Research Staff</w:t>
        </w:r>
        <w:r w:rsidR="0012719F" w:rsidRPr="0012719F">
          <w:t xml:space="preserve"> before receipt from </w:t>
        </w:r>
        <w:r w:rsidR="0012719F">
          <w:t>ICPSR</w:t>
        </w:r>
        <w:r w:rsidR="0012719F" w:rsidRPr="0012719F">
          <w:t xml:space="preserve"> under this Agreement; (b) is or becomes publicly available other than as a result of a breach of this Agreement by </w:t>
        </w:r>
        <w:r w:rsidR="0012719F">
          <w:t>Institution, Investigator</w:t>
        </w:r>
        <w:r w:rsidR="0012719F" w:rsidRPr="0012719F">
          <w:t xml:space="preserve"> or </w:t>
        </w:r>
        <w:r w:rsidR="0012719F">
          <w:t>Research Staff</w:t>
        </w:r>
        <w:r w:rsidR="0012719F" w:rsidRPr="0012719F">
          <w:t xml:space="preserve">; (c) is received by </w:t>
        </w:r>
        <w:r w:rsidR="0012719F">
          <w:t>Institution, Investigator</w:t>
        </w:r>
        <w:r w:rsidR="0012719F" w:rsidRPr="0012719F">
          <w:t xml:space="preserve"> or </w:t>
        </w:r>
        <w:r w:rsidR="0012719F">
          <w:t>Research Staff</w:t>
        </w:r>
        <w:r w:rsidR="0012719F" w:rsidRPr="0012719F">
          <w:t xml:space="preserve"> from a third party having an apparent bona fide right to disclose the information to </w:t>
        </w:r>
        <w:r w:rsidR="0012719F">
          <w:t>Institution</w:t>
        </w:r>
        <w:r w:rsidR="0012719F" w:rsidRPr="0012719F">
          <w:t xml:space="preserve">; or (d) is independently developed by </w:t>
        </w:r>
        <w:r w:rsidR="0012719F">
          <w:t>Institution, Investigator</w:t>
        </w:r>
        <w:r w:rsidR="0012719F" w:rsidRPr="0012719F">
          <w:t xml:space="preserve"> or </w:t>
        </w:r>
        <w:r w:rsidR="0012719F">
          <w:t>Research Staff</w:t>
        </w:r>
        <w:r w:rsidR="0012719F" w:rsidRPr="0012719F">
          <w:t xml:space="preserve"> without use of the </w:t>
        </w:r>
        <w:r w:rsidR="0012719F">
          <w:t xml:space="preserve">Restricted </w:t>
        </w:r>
        <w:r w:rsidR="0012719F" w:rsidRPr="0012719F">
          <w:t>Data.</w:t>
        </w:r>
      </w:ins>
    </w:p>
    <w:p w14:paraId="3DC4CD74" w14:textId="77777777" w:rsidR="005C28CD" w:rsidRDefault="005C28CD">
      <w:pPr>
        <w:pStyle w:val="BodyText"/>
      </w:pPr>
    </w:p>
    <w:p w14:paraId="420A9F07" w14:textId="77777777" w:rsidR="005C28CD" w:rsidRDefault="00D06755" w:rsidP="004914FE">
      <w:pPr>
        <w:pStyle w:val="Heading1"/>
        <w:numPr>
          <w:ilvl w:val="0"/>
          <w:numId w:val="8"/>
        </w:numPr>
        <w:tabs>
          <w:tab w:val="left" w:pos="487"/>
        </w:tabs>
        <w:ind w:left="486" w:hanging="387"/>
      </w:pPr>
      <w:r>
        <w:lastRenderedPageBreak/>
        <w:t>Incorporation</w:t>
      </w:r>
      <w:r>
        <w:rPr>
          <w:spacing w:val="-2"/>
        </w:rPr>
        <w:t xml:space="preserve"> </w:t>
      </w:r>
      <w:r>
        <w:t>by</w:t>
      </w:r>
      <w:r>
        <w:rPr>
          <w:spacing w:val="-3"/>
        </w:rPr>
        <w:t xml:space="preserve"> </w:t>
      </w:r>
      <w:r>
        <w:t>Reference</w:t>
      </w:r>
    </w:p>
    <w:p w14:paraId="2C8398C0" w14:textId="77777777" w:rsidR="005C28CD" w:rsidRDefault="005C28CD">
      <w:pPr>
        <w:pStyle w:val="BodyText"/>
        <w:rPr>
          <w:b/>
        </w:rPr>
      </w:pPr>
    </w:p>
    <w:p w14:paraId="4F87C2FC" w14:textId="77777777" w:rsidR="005C28CD" w:rsidRDefault="00D06755">
      <w:pPr>
        <w:pStyle w:val="BodyText"/>
        <w:ind w:left="100" w:right="122"/>
      </w:pPr>
      <w:r>
        <w:t>All</w:t>
      </w:r>
      <w:r w:rsidRPr="004914FE">
        <w:t xml:space="preserve"> </w:t>
      </w:r>
      <w:r>
        <w:t>parties</w:t>
      </w:r>
      <w:r>
        <w:rPr>
          <w:spacing w:val="1"/>
        </w:rPr>
        <w:t xml:space="preserve"> </w:t>
      </w:r>
      <w:r>
        <w:t>agree that</w:t>
      </w:r>
      <w:r>
        <w:rPr>
          <w:spacing w:val="1"/>
        </w:rPr>
        <w:t xml:space="preserve"> </w:t>
      </w:r>
      <w:r>
        <w:t>the information</w:t>
      </w:r>
      <w:r>
        <w:rPr>
          <w:spacing w:val="3"/>
        </w:rPr>
        <w:t xml:space="preserve"> </w:t>
      </w:r>
      <w:r>
        <w:t>entered</w:t>
      </w:r>
      <w:r>
        <w:rPr>
          <w:spacing w:val="3"/>
        </w:rPr>
        <w:t xml:space="preserve"> </w:t>
      </w:r>
      <w:r>
        <w:t>into</w:t>
      </w:r>
      <w:r>
        <w:rPr>
          <w:spacing w:val="3"/>
        </w:rPr>
        <w:t xml:space="preserve"> </w:t>
      </w:r>
      <w:r>
        <w:t>the</w:t>
      </w:r>
      <w:r>
        <w:rPr>
          <w:spacing w:val="2"/>
        </w:rPr>
        <w:t xml:space="preserve"> </w:t>
      </w:r>
      <w:r>
        <w:t>Online</w:t>
      </w:r>
      <w:r>
        <w:rPr>
          <w:spacing w:val="2"/>
        </w:rPr>
        <w:t xml:space="preserve"> </w:t>
      </w:r>
      <w:r>
        <w:t>Application,</w:t>
      </w:r>
      <w:r w:rsidRPr="004914FE">
        <w:rPr>
          <w:spacing w:val="3"/>
        </w:rPr>
        <w:t xml:space="preserve"> </w:t>
      </w:r>
      <w:r>
        <w:t>including</w:t>
      </w:r>
      <w:r w:rsidRPr="004914FE">
        <w:rPr>
          <w:spacing w:val="2"/>
        </w:rPr>
        <w:t xml:space="preserve"> </w:t>
      </w:r>
      <w:r>
        <w:t>the</w:t>
      </w:r>
      <w:r>
        <w:rPr>
          <w:spacing w:val="2"/>
        </w:rPr>
        <w:t xml:space="preserve"> </w:t>
      </w:r>
      <w:r>
        <w:t>Data</w:t>
      </w:r>
      <w:r>
        <w:rPr>
          <w:spacing w:val="1"/>
        </w:rPr>
        <w:t xml:space="preserve"> </w:t>
      </w:r>
      <w:r>
        <w:t>Security</w:t>
      </w:r>
      <w:r>
        <w:rPr>
          <w:spacing w:val="3"/>
        </w:rPr>
        <w:t xml:space="preserve"> </w:t>
      </w:r>
      <w:r>
        <w:t>Plan,</w:t>
      </w:r>
      <w:r>
        <w:rPr>
          <w:spacing w:val="6"/>
        </w:rPr>
        <w:t xml:space="preserve"> </w:t>
      </w:r>
      <w:r>
        <w:t>IRB</w:t>
      </w:r>
      <w:r>
        <w:rPr>
          <w:spacing w:val="9"/>
        </w:rPr>
        <w:t xml:space="preserve"> </w:t>
      </w:r>
      <w:r>
        <w:t>approval,</w:t>
      </w:r>
      <w:r w:rsidRPr="004914FE">
        <w:rPr>
          <w:spacing w:val="5"/>
        </w:rPr>
        <w:t xml:space="preserve"> </w:t>
      </w:r>
      <w:r>
        <w:t>and</w:t>
      </w:r>
      <w:r w:rsidRPr="004914FE">
        <w:rPr>
          <w:spacing w:val="6"/>
        </w:rPr>
        <w:t xml:space="preserve"> </w:t>
      </w:r>
      <w:r>
        <w:t>any</w:t>
      </w:r>
      <w:r w:rsidRPr="004914FE">
        <w:rPr>
          <w:spacing w:val="3"/>
        </w:rPr>
        <w:t xml:space="preserve"> </w:t>
      </w:r>
      <w:r>
        <w:t>Supplemental</w:t>
      </w:r>
      <w:r>
        <w:rPr>
          <w:spacing w:val="6"/>
        </w:rPr>
        <w:t xml:space="preserve"> </w:t>
      </w:r>
      <w:r>
        <w:t>Agreements</w:t>
      </w:r>
      <w:r w:rsidRPr="004914FE">
        <w:rPr>
          <w:spacing w:val="6"/>
        </w:rPr>
        <w:t xml:space="preserve"> </w:t>
      </w:r>
      <w:r>
        <w:t>and</w:t>
      </w:r>
      <w:r w:rsidRPr="004914FE">
        <w:rPr>
          <w:spacing w:val="3"/>
        </w:rPr>
        <w:t xml:space="preserve"> </w:t>
      </w:r>
      <w:r>
        <w:t>Confidentiality</w:t>
      </w:r>
      <w:r>
        <w:rPr>
          <w:spacing w:val="4"/>
        </w:rPr>
        <w:t xml:space="preserve"> </w:t>
      </w:r>
      <w:r>
        <w:t>Pledges,</w:t>
      </w:r>
      <w:r>
        <w:rPr>
          <w:spacing w:val="16"/>
        </w:rPr>
        <w:t xml:space="preserve"> </w:t>
      </w:r>
      <w:r>
        <w:t>are</w:t>
      </w:r>
      <w:r>
        <w:rPr>
          <w:spacing w:val="-57"/>
        </w:rPr>
        <w:t xml:space="preserve"> </w:t>
      </w:r>
      <w:r>
        <w:t>incorporated</w:t>
      </w:r>
      <w:r>
        <w:rPr>
          <w:spacing w:val="-1"/>
        </w:rPr>
        <w:t xml:space="preserve"> </w:t>
      </w:r>
      <w:r>
        <w:t>into this</w:t>
      </w:r>
      <w:r>
        <w:rPr>
          <w:spacing w:val="1"/>
        </w:rPr>
        <w:t xml:space="preserve"> </w:t>
      </w:r>
      <w:r>
        <w:t>Agreement by reference.</w:t>
      </w:r>
    </w:p>
    <w:p w14:paraId="26501118" w14:textId="77777777" w:rsidR="005C28CD" w:rsidRDefault="005C28CD">
      <w:pPr>
        <w:pStyle w:val="BodyText"/>
      </w:pPr>
    </w:p>
    <w:p w14:paraId="68AC8D7F" w14:textId="77777777" w:rsidR="005C28CD" w:rsidRDefault="00D06755" w:rsidP="004914FE">
      <w:pPr>
        <w:pStyle w:val="Heading1"/>
        <w:numPr>
          <w:ilvl w:val="0"/>
          <w:numId w:val="8"/>
        </w:numPr>
        <w:tabs>
          <w:tab w:val="left" w:pos="394"/>
        </w:tabs>
        <w:ind w:left="393" w:hanging="294"/>
      </w:pPr>
      <w:r>
        <w:t>Miscellaneous</w:t>
      </w:r>
    </w:p>
    <w:p w14:paraId="3EBD41CA" w14:textId="77777777" w:rsidR="005C28CD" w:rsidRDefault="005C28CD">
      <w:pPr>
        <w:pStyle w:val="BodyText"/>
        <w:spacing w:before="1"/>
        <w:rPr>
          <w:b/>
        </w:rPr>
      </w:pPr>
    </w:p>
    <w:p w14:paraId="7D91B77F" w14:textId="4D313745" w:rsidR="005C28CD" w:rsidRDefault="00D06755" w:rsidP="004914FE">
      <w:pPr>
        <w:pStyle w:val="ListParagraph"/>
        <w:numPr>
          <w:ilvl w:val="0"/>
          <w:numId w:val="1"/>
        </w:numPr>
        <w:tabs>
          <w:tab w:val="left" w:pos="461"/>
        </w:tabs>
        <w:ind w:right="214"/>
        <w:rPr>
          <w:sz w:val="24"/>
        </w:rPr>
      </w:pPr>
      <w:r>
        <w:rPr>
          <w:sz w:val="24"/>
        </w:rPr>
        <w:t>All notices, contractual correspondence, and return of Restricted Data under this Agreement</w:t>
      </w:r>
      <w:del w:id="38" w:author="Miranda Bethay" w:date="2022-03-08T10:08:00Z">
        <w:r w:rsidR="008A1264">
          <w:rPr>
            <w:sz w:val="24"/>
          </w:rPr>
          <w:delText xml:space="preserve"> on</w:delText>
        </w:r>
        <w:r w:rsidR="008A1264">
          <w:rPr>
            <w:spacing w:val="-58"/>
            <w:sz w:val="24"/>
          </w:rPr>
          <w:delText xml:space="preserve"> </w:delText>
        </w:r>
        <w:r w:rsidR="008A1264">
          <w:rPr>
            <w:sz w:val="24"/>
          </w:rPr>
          <w:delText>behalf</w:delText>
        </w:r>
      </w:del>
      <w:ins w:id="39" w:author="Miranda Bethay" w:date="2022-03-08T10:08:00Z">
        <w:r w:rsidR="00754EE9">
          <w:rPr>
            <w:sz w:val="24"/>
          </w:rPr>
          <w:t>, excluding the actual provision</w:t>
        </w:r>
      </w:ins>
      <w:r w:rsidR="00754EE9" w:rsidRPr="004914FE">
        <w:rPr>
          <w:sz w:val="24"/>
        </w:rPr>
        <w:t xml:space="preserve"> </w:t>
      </w:r>
      <w:r w:rsidR="00754EE9">
        <w:rPr>
          <w:sz w:val="24"/>
        </w:rPr>
        <w:t>of</w:t>
      </w:r>
      <w:r w:rsidR="00754EE9" w:rsidRPr="004914FE">
        <w:rPr>
          <w:sz w:val="24"/>
        </w:rPr>
        <w:t xml:space="preserve"> </w:t>
      </w:r>
      <w:del w:id="40" w:author="Miranda Bethay" w:date="2022-03-08T10:08:00Z">
        <w:r w:rsidR="008A1264">
          <w:rPr>
            <w:sz w:val="24"/>
          </w:rPr>
          <w:delText>the Investigator</w:delText>
        </w:r>
      </w:del>
      <w:ins w:id="41" w:author="Miranda Bethay" w:date="2022-03-08T10:08:00Z">
        <w:r w:rsidR="00754EE9">
          <w:rPr>
            <w:sz w:val="24"/>
          </w:rPr>
          <w:t>Restricted Data,</w:t>
        </w:r>
      </w:ins>
      <w:r w:rsidRPr="004914FE">
        <w:rPr>
          <w:sz w:val="24"/>
        </w:rPr>
        <w:t xml:space="preserve"> </w:t>
      </w:r>
      <w:r>
        <w:rPr>
          <w:sz w:val="24"/>
        </w:rPr>
        <w:t>shall</w:t>
      </w:r>
      <w:r>
        <w:rPr>
          <w:spacing w:val="-1"/>
          <w:sz w:val="24"/>
        </w:rPr>
        <w:t xml:space="preserve"> </w:t>
      </w:r>
      <w:r>
        <w:rPr>
          <w:sz w:val="24"/>
        </w:rPr>
        <w:t>be</w:t>
      </w:r>
      <w:r>
        <w:rPr>
          <w:spacing w:val="-1"/>
          <w:sz w:val="24"/>
        </w:rPr>
        <w:t xml:space="preserve"> </w:t>
      </w:r>
      <w:r>
        <w:rPr>
          <w:sz w:val="24"/>
        </w:rPr>
        <w:t>made</w:t>
      </w:r>
      <w:r>
        <w:rPr>
          <w:spacing w:val="-3"/>
          <w:sz w:val="24"/>
        </w:rPr>
        <w:t xml:space="preserve"> </w:t>
      </w:r>
      <w:r>
        <w:rPr>
          <w:sz w:val="24"/>
        </w:rPr>
        <w:t>in</w:t>
      </w:r>
      <w:r w:rsidRPr="004914FE">
        <w:rPr>
          <w:spacing w:val="-1"/>
          <w:sz w:val="24"/>
        </w:rPr>
        <w:t xml:space="preserve"> </w:t>
      </w:r>
      <w:r>
        <w:rPr>
          <w:sz w:val="24"/>
        </w:rPr>
        <w:t>writing</w:t>
      </w:r>
      <w:r w:rsidRPr="004914FE">
        <w:rPr>
          <w:spacing w:val="2"/>
          <w:sz w:val="24"/>
        </w:rPr>
        <w:t xml:space="preserve"> </w:t>
      </w:r>
      <w:r w:rsidR="00754EE9">
        <w:rPr>
          <w:sz w:val="24"/>
        </w:rPr>
        <w:t xml:space="preserve">and </w:t>
      </w:r>
      <w:ins w:id="42" w:author="Miranda Bethay" w:date="2022-03-08T10:08:00Z">
        <w:r w:rsidR="00754EE9">
          <w:rPr>
            <w:sz w:val="24"/>
          </w:rPr>
          <w:t xml:space="preserve">shall be deemed to have been duly given when </w:t>
        </w:r>
      </w:ins>
      <w:r w:rsidR="00754EE9">
        <w:rPr>
          <w:sz w:val="24"/>
        </w:rPr>
        <w:t xml:space="preserve">delivered </w:t>
      </w:r>
      <w:ins w:id="43" w:author="Miranda Bethay" w:date="2022-03-08T10:08:00Z">
        <w:r w:rsidR="00754EE9">
          <w:rPr>
            <w:sz w:val="24"/>
          </w:rPr>
          <w:t xml:space="preserve">by electronic mail, by registered or certified mail, postage prepaid, or by recognized delivery service </w:t>
        </w:r>
      </w:ins>
      <w:r w:rsidR="00754EE9">
        <w:rPr>
          <w:sz w:val="24"/>
        </w:rPr>
        <w:t>to</w:t>
      </w:r>
      <w:r w:rsidR="00754EE9" w:rsidRPr="004914FE">
        <w:rPr>
          <w:sz w:val="24"/>
        </w:rPr>
        <w:t xml:space="preserve"> </w:t>
      </w:r>
      <w:r w:rsidR="00754EE9">
        <w:rPr>
          <w:sz w:val="24"/>
        </w:rPr>
        <w:t>the</w:t>
      </w:r>
      <w:r w:rsidR="00754EE9" w:rsidRPr="004914FE">
        <w:rPr>
          <w:sz w:val="24"/>
        </w:rPr>
        <w:t xml:space="preserve"> </w:t>
      </w:r>
      <w:del w:id="44" w:author="Miranda Bethay" w:date="2022-03-08T10:08:00Z">
        <w:r w:rsidR="008A1264">
          <w:rPr>
            <w:sz w:val="24"/>
          </w:rPr>
          <w:delText>address</w:delText>
        </w:r>
      </w:del>
      <w:ins w:id="45" w:author="Miranda Bethay" w:date="2022-03-08T10:08:00Z">
        <w:r w:rsidR="00754EE9">
          <w:rPr>
            <w:sz w:val="24"/>
          </w:rPr>
          <w:t>contacts listed</w:t>
        </w:r>
      </w:ins>
      <w:r w:rsidR="00754EE9" w:rsidRPr="004914FE">
        <w:rPr>
          <w:sz w:val="24"/>
        </w:rPr>
        <w:t xml:space="preserve"> </w:t>
      </w:r>
      <w:r w:rsidR="00754EE9">
        <w:rPr>
          <w:sz w:val="24"/>
        </w:rPr>
        <w:t>below</w:t>
      </w:r>
      <w:r>
        <w:rPr>
          <w:sz w:val="24"/>
        </w:rPr>
        <w:t>:</w:t>
      </w:r>
    </w:p>
    <w:p w14:paraId="5A399086" w14:textId="77777777" w:rsidR="005C28CD" w:rsidRDefault="005C28CD">
      <w:pPr>
        <w:pStyle w:val="BodyText"/>
        <w:rPr>
          <w:ins w:id="46" w:author="Miranda Bethay" w:date="2022-03-08T10:08:00Z"/>
        </w:rPr>
      </w:pPr>
    </w:p>
    <w:p w14:paraId="69BF6387" w14:textId="322C1B1F" w:rsidR="00754EE9" w:rsidRDefault="00754EE9">
      <w:pPr>
        <w:pStyle w:val="BodyText"/>
        <w:spacing w:line="275" w:lineRule="exact"/>
        <w:ind w:left="460"/>
        <w:rPr>
          <w:ins w:id="47" w:author="Miranda Bethay" w:date="2022-03-08T10:08:00Z"/>
        </w:rPr>
      </w:pPr>
      <w:ins w:id="48" w:author="Miranda Bethay" w:date="2022-03-08T10:08:00Z">
        <w:r>
          <w:t>If to ICPSR</w:t>
        </w:r>
      </w:ins>
    </w:p>
    <w:p w14:paraId="3A556464" w14:textId="77777777" w:rsidR="00754EE9" w:rsidRDefault="00754EE9" w:rsidP="004914FE">
      <w:pPr>
        <w:pStyle w:val="BodyText"/>
        <w:spacing w:line="275" w:lineRule="exact"/>
        <w:ind w:left="460"/>
      </w:pPr>
    </w:p>
    <w:p w14:paraId="6D6A5B97" w14:textId="47CDB995" w:rsidR="005C28CD" w:rsidRDefault="00D06755">
      <w:pPr>
        <w:pStyle w:val="BodyText"/>
        <w:spacing w:line="275" w:lineRule="exact"/>
        <w:ind w:left="460"/>
      </w:pPr>
      <w:r>
        <w:t>ICPSR</w:t>
      </w:r>
    </w:p>
    <w:p w14:paraId="244893D0" w14:textId="77777777" w:rsidR="005C28CD" w:rsidRDefault="00D06755">
      <w:pPr>
        <w:pStyle w:val="BodyText"/>
        <w:spacing w:line="275" w:lineRule="exact"/>
        <w:ind w:left="460"/>
      </w:pPr>
      <w:r>
        <w:t>P.O.</w:t>
      </w:r>
      <w:r w:rsidRPr="004914FE">
        <w:t xml:space="preserve"> </w:t>
      </w:r>
      <w:r>
        <w:t>Box 1248</w:t>
      </w:r>
    </w:p>
    <w:p w14:paraId="0F5B5208" w14:textId="77777777" w:rsidR="005C28CD" w:rsidRDefault="00D06755">
      <w:pPr>
        <w:pStyle w:val="BodyText"/>
        <w:ind w:left="460"/>
      </w:pPr>
      <w:r>
        <w:t>Ann</w:t>
      </w:r>
      <w:r w:rsidRPr="004914FE">
        <w:rPr>
          <w:spacing w:val="-1"/>
        </w:rPr>
        <w:t xml:space="preserve"> </w:t>
      </w:r>
      <w:r>
        <w:t>Arbor,</w:t>
      </w:r>
      <w:r w:rsidRPr="004914FE">
        <w:t xml:space="preserve"> </w:t>
      </w:r>
      <w:r>
        <w:t>MI</w:t>
      </w:r>
      <w:r>
        <w:rPr>
          <w:spacing w:val="-4"/>
        </w:rPr>
        <w:t xml:space="preserve"> </w:t>
      </w:r>
      <w:r>
        <w:t>48106-1248</w:t>
      </w:r>
    </w:p>
    <w:p w14:paraId="3D66AA9D" w14:textId="77777777" w:rsidR="005C28CD" w:rsidRDefault="00D06755" w:rsidP="004914FE">
      <w:pPr>
        <w:pStyle w:val="BodyText"/>
        <w:ind w:left="460" w:right="6873"/>
      </w:pPr>
      <w:r>
        <w:t>-or-</w:t>
      </w:r>
      <w:r>
        <w:rPr>
          <w:spacing w:val="1"/>
        </w:rPr>
        <w:t xml:space="preserve"> </w:t>
      </w:r>
      <w:hyperlink r:id="rId12">
        <w:r>
          <w:rPr>
            <w:spacing w:val="-1"/>
          </w:rPr>
          <w:t>help@icpsr.umich.edu</w:t>
        </w:r>
      </w:hyperlink>
    </w:p>
    <w:p w14:paraId="26AC1B3C" w14:textId="42135774" w:rsidR="005C28CD" w:rsidRDefault="005C28CD">
      <w:pPr>
        <w:pStyle w:val="BodyText"/>
      </w:pPr>
    </w:p>
    <w:p w14:paraId="7B0EC7C4" w14:textId="38EA3345" w:rsidR="00754EE9" w:rsidRDefault="00754EE9" w:rsidP="00754EE9">
      <w:pPr>
        <w:pStyle w:val="BodyText"/>
        <w:spacing w:line="275" w:lineRule="exact"/>
        <w:ind w:left="460"/>
        <w:rPr>
          <w:ins w:id="49" w:author="Miranda Bethay" w:date="2022-03-08T10:08:00Z"/>
        </w:rPr>
      </w:pPr>
      <w:ins w:id="50" w:author="Miranda Bethay" w:date="2022-03-08T10:08:00Z">
        <w:r>
          <w:t>If to Institution:</w:t>
        </w:r>
      </w:ins>
    </w:p>
    <w:p w14:paraId="0BBDA3D4" w14:textId="77777777" w:rsidR="00754EE9" w:rsidRDefault="00754EE9" w:rsidP="00D06755">
      <w:pPr>
        <w:pStyle w:val="BodyText"/>
        <w:spacing w:line="275" w:lineRule="exact"/>
        <w:ind w:left="460"/>
        <w:rPr>
          <w:ins w:id="51" w:author="Miranda Bethay" w:date="2022-03-08T10:08:00Z"/>
        </w:rPr>
      </w:pPr>
    </w:p>
    <w:p w14:paraId="61B090B1" w14:textId="77777777" w:rsidR="00754EE9" w:rsidRDefault="00754EE9" w:rsidP="00D06755">
      <w:pPr>
        <w:pStyle w:val="BodyText"/>
        <w:spacing w:line="275" w:lineRule="exact"/>
        <w:ind w:left="460"/>
        <w:rPr>
          <w:ins w:id="52" w:author="Miranda Bethay" w:date="2022-03-08T10:08:00Z"/>
        </w:rPr>
      </w:pPr>
      <w:ins w:id="53" w:author="Miranda Bethay" w:date="2022-03-08T10:08:00Z">
        <w:r>
          <w:t xml:space="preserve">Grants and Contracts Officer </w:t>
        </w:r>
      </w:ins>
    </w:p>
    <w:p w14:paraId="4FECF71A" w14:textId="77777777" w:rsidR="00754EE9" w:rsidRDefault="00754EE9" w:rsidP="00D06755">
      <w:pPr>
        <w:pStyle w:val="BodyText"/>
        <w:spacing w:line="275" w:lineRule="exact"/>
        <w:ind w:left="460"/>
        <w:rPr>
          <w:ins w:id="54" w:author="Miranda Bethay" w:date="2022-03-08T10:08:00Z"/>
        </w:rPr>
      </w:pPr>
      <w:ins w:id="55" w:author="Miranda Bethay" w:date="2022-03-08T10:08:00Z">
        <w:r>
          <w:t xml:space="preserve">Office for Sponsored Programs </w:t>
        </w:r>
      </w:ins>
    </w:p>
    <w:p w14:paraId="68E1B4D6" w14:textId="77777777" w:rsidR="00754EE9" w:rsidRDefault="00754EE9" w:rsidP="00D06755">
      <w:pPr>
        <w:pStyle w:val="BodyText"/>
        <w:spacing w:line="275" w:lineRule="exact"/>
        <w:ind w:left="460"/>
        <w:rPr>
          <w:ins w:id="56" w:author="Miranda Bethay" w:date="2022-03-08T10:08:00Z"/>
        </w:rPr>
      </w:pPr>
      <w:ins w:id="57" w:author="Miranda Bethay" w:date="2022-03-08T10:08:00Z">
        <w:r>
          <w:t xml:space="preserve">Harvard University </w:t>
        </w:r>
      </w:ins>
    </w:p>
    <w:p w14:paraId="6F761602" w14:textId="77777777" w:rsidR="00754EE9" w:rsidRDefault="00754EE9" w:rsidP="00D06755">
      <w:pPr>
        <w:pStyle w:val="BodyText"/>
        <w:spacing w:line="275" w:lineRule="exact"/>
        <w:ind w:left="460"/>
        <w:rPr>
          <w:ins w:id="58" w:author="Miranda Bethay" w:date="2022-03-08T10:08:00Z"/>
        </w:rPr>
      </w:pPr>
      <w:ins w:id="59" w:author="Miranda Bethay" w:date="2022-03-08T10:08:00Z">
        <w:r>
          <w:t xml:space="preserve">1033 Massachusetts Avenue, 5th Floor </w:t>
        </w:r>
      </w:ins>
    </w:p>
    <w:p w14:paraId="04C97835" w14:textId="77777777" w:rsidR="00754EE9" w:rsidRDefault="00754EE9" w:rsidP="00D06755">
      <w:pPr>
        <w:pStyle w:val="BodyText"/>
        <w:spacing w:line="275" w:lineRule="exact"/>
        <w:ind w:left="460"/>
        <w:rPr>
          <w:ins w:id="60" w:author="Miranda Bethay" w:date="2022-03-08T10:08:00Z"/>
        </w:rPr>
      </w:pPr>
      <w:ins w:id="61" w:author="Miranda Bethay" w:date="2022-03-08T10:08:00Z">
        <w:r>
          <w:t xml:space="preserve">Cambridge, MA 02138 </w:t>
        </w:r>
      </w:ins>
    </w:p>
    <w:p w14:paraId="41CA6952" w14:textId="5832A439" w:rsidR="00754EE9" w:rsidRDefault="00754EE9" w:rsidP="00754EE9">
      <w:pPr>
        <w:pStyle w:val="BodyText"/>
        <w:spacing w:line="275" w:lineRule="exact"/>
        <w:ind w:left="460"/>
        <w:rPr>
          <w:ins w:id="62" w:author="Miranda Bethay" w:date="2022-03-08T10:08:00Z"/>
        </w:rPr>
      </w:pPr>
      <w:ins w:id="63" w:author="Miranda Bethay" w:date="2022-03-08T10:08:00Z">
        <w:r>
          <w:fldChar w:fldCharType="begin"/>
        </w:r>
        <w:r>
          <w:instrText xml:space="preserve"> HYPERLINK "mailto:OSPunfundedagreements@harvard.edu" </w:instrText>
        </w:r>
        <w:r>
          <w:fldChar w:fldCharType="separate"/>
        </w:r>
        <w:r w:rsidRPr="00DA09AC">
          <w:rPr>
            <w:rStyle w:val="Hyperlink"/>
          </w:rPr>
          <w:t>OSPunfundedagreements@harvard.edu</w:t>
        </w:r>
        <w:r>
          <w:fldChar w:fldCharType="end"/>
        </w:r>
      </w:ins>
    </w:p>
    <w:p w14:paraId="3E2179F2" w14:textId="1ECB0063" w:rsidR="00754EE9" w:rsidRDefault="00754EE9" w:rsidP="00754EE9">
      <w:pPr>
        <w:pStyle w:val="BodyText"/>
        <w:spacing w:line="275" w:lineRule="exact"/>
        <w:ind w:left="460"/>
        <w:rPr>
          <w:ins w:id="64" w:author="Miranda Bethay" w:date="2022-03-08T10:08:00Z"/>
        </w:rPr>
      </w:pPr>
    </w:p>
    <w:p w14:paraId="6CDA865E" w14:textId="4227460B" w:rsidR="00754EE9" w:rsidRDefault="00754EE9" w:rsidP="00754EE9">
      <w:pPr>
        <w:pStyle w:val="BodyText"/>
        <w:spacing w:line="275" w:lineRule="exact"/>
        <w:ind w:left="460"/>
        <w:rPr>
          <w:ins w:id="65" w:author="Miranda Bethay" w:date="2022-03-08T10:08:00Z"/>
        </w:rPr>
      </w:pPr>
      <w:ins w:id="66" w:author="Miranda Bethay" w:date="2022-03-08T10:08:00Z">
        <w:r>
          <w:t>With a copy to:</w:t>
        </w:r>
      </w:ins>
    </w:p>
    <w:p w14:paraId="77B6F0C1" w14:textId="5A407E86" w:rsidR="00754EE9" w:rsidRDefault="004914FE" w:rsidP="00754EE9">
      <w:pPr>
        <w:pStyle w:val="BodyText"/>
        <w:spacing w:line="275" w:lineRule="exact"/>
        <w:ind w:left="460"/>
        <w:rPr>
          <w:ins w:id="67" w:author="Miranda Bethay" w:date="2022-03-08T10:08:00Z"/>
        </w:rPr>
      </w:pPr>
      <w:ins w:id="68" w:author="Miranda Bethay" w:date="2022-03-08T10:10:00Z">
        <w:r>
          <w:t>David Yang</w:t>
        </w:r>
      </w:ins>
    </w:p>
    <w:p w14:paraId="2B42AD39" w14:textId="16534CE9" w:rsidR="00E87896" w:rsidRDefault="004914FE" w:rsidP="00E87896">
      <w:pPr>
        <w:pStyle w:val="BodyText"/>
        <w:spacing w:line="275" w:lineRule="exact"/>
        <w:ind w:left="460"/>
        <w:rPr>
          <w:ins w:id="69" w:author="Miranda Bethay" w:date="2022-03-08T10:08:00Z"/>
        </w:rPr>
      </w:pPr>
      <w:ins w:id="70" w:author="Miranda Bethay" w:date="2022-03-08T10:11:00Z">
        <w:r w:rsidRPr="004914FE">
          <w:t>Assistant Professor of Economics</w:t>
        </w:r>
      </w:ins>
    </w:p>
    <w:p w14:paraId="45F1A214" w14:textId="77777777" w:rsidR="004914FE" w:rsidRDefault="004914FE" w:rsidP="004914FE">
      <w:pPr>
        <w:pStyle w:val="BodyText"/>
        <w:spacing w:line="275" w:lineRule="exact"/>
        <w:ind w:left="460"/>
        <w:rPr>
          <w:ins w:id="71" w:author="Miranda Bethay" w:date="2022-03-08T10:11:00Z"/>
        </w:rPr>
      </w:pPr>
      <w:ins w:id="72" w:author="Miranda Bethay" w:date="2022-03-08T10:11:00Z">
        <w:r>
          <w:t>Littauer Center M-31</w:t>
        </w:r>
      </w:ins>
    </w:p>
    <w:p w14:paraId="61E3BD4B" w14:textId="77777777" w:rsidR="004914FE" w:rsidRDefault="004914FE" w:rsidP="004914FE">
      <w:pPr>
        <w:pStyle w:val="BodyText"/>
        <w:spacing w:line="275" w:lineRule="exact"/>
        <w:ind w:left="460"/>
        <w:rPr>
          <w:ins w:id="73" w:author="Miranda Bethay" w:date="2022-03-08T10:11:00Z"/>
        </w:rPr>
      </w:pPr>
      <w:ins w:id="74" w:author="Miranda Bethay" w:date="2022-03-08T10:11:00Z">
        <w:r>
          <w:t>1805 Cambridge Street</w:t>
        </w:r>
      </w:ins>
    </w:p>
    <w:p w14:paraId="616E728D" w14:textId="6AC37601" w:rsidR="00E87896" w:rsidRDefault="004914FE" w:rsidP="004914FE">
      <w:pPr>
        <w:pStyle w:val="BodyText"/>
        <w:spacing w:line="275" w:lineRule="exact"/>
        <w:ind w:left="460"/>
        <w:rPr>
          <w:ins w:id="75" w:author="Miranda Bethay" w:date="2022-03-08T10:11:00Z"/>
        </w:rPr>
      </w:pPr>
      <w:ins w:id="76" w:author="Miranda Bethay" w:date="2022-03-08T10:11:00Z">
        <w:r>
          <w:t>Cambridge, MA 02138</w:t>
        </w:r>
      </w:ins>
    </w:p>
    <w:p w14:paraId="6793046A" w14:textId="13B0D7ED" w:rsidR="004914FE" w:rsidRDefault="004914FE" w:rsidP="004914FE">
      <w:pPr>
        <w:pStyle w:val="BodyText"/>
        <w:spacing w:line="275" w:lineRule="exact"/>
        <w:ind w:left="460"/>
        <w:rPr>
          <w:ins w:id="77" w:author="Miranda Bethay" w:date="2022-03-08T10:08:00Z"/>
        </w:rPr>
      </w:pPr>
      <w:ins w:id="78" w:author="Miranda Bethay" w:date="2022-03-08T10:11:00Z">
        <w:r w:rsidRPr="004914FE">
          <w:t>davidyang@fas.harvard.edu</w:t>
        </w:r>
      </w:ins>
    </w:p>
    <w:p w14:paraId="110BE16D" w14:textId="5FD1F754" w:rsidR="00E87896" w:rsidRDefault="00E87896" w:rsidP="00D06755">
      <w:pPr>
        <w:pStyle w:val="BodyText"/>
        <w:spacing w:line="275" w:lineRule="exact"/>
        <w:ind w:left="460"/>
        <w:rPr>
          <w:ins w:id="79" w:author="Miranda Bethay" w:date="2022-03-08T10:08:00Z"/>
        </w:rPr>
      </w:pPr>
    </w:p>
    <w:p w14:paraId="455F6B3A" w14:textId="33C3953D" w:rsidR="00754EE9" w:rsidRDefault="00754EE9">
      <w:pPr>
        <w:pStyle w:val="BodyText"/>
        <w:rPr>
          <w:ins w:id="80" w:author="Miranda Bethay" w:date="2022-03-08T10:08:00Z"/>
        </w:rPr>
      </w:pPr>
    </w:p>
    <w:p w14:paraId="339D8A3D" w14:textId="1C4F53DA" w:rsidR="005C28CD" w:rsidRDefault="00D06755" w:rsidP="004914FE">
      <w:pPr>
        <w:pStyle w:val="ListParagraph"/>
        <w:numPr>
          <w:ilvl w:val="0"/>
          <w:numId w:val="1"/>
        </w:numPr>
        <w:tabs>
          <w:tab w:val="left" w:pos="461"/>
        </w:tabs>
        <w:ind w:right="859"/>
        <w:rPr>
          <w:sz w:val="24"/>
        </w:rPr>
      </w:pPr>
      <w:r>
        <w:rPr>
          <w:sz w:val="24"/>
        </w:rPr>
        <w:t xml:space="preserve">This agreement shall be effective </w:t>
      </w:r>
      <w:del w:id="81" w:author="Miranda Bethay" w:date="2022-03-08T10:08:00Z">
        <w:r w:rsidR="008A1264">
          <w:rPr>
            <w:sz w:val="24"/>
          </w:rPr>
          <w:delText xml:space="preserve">for </w:delText>
        </w:r>
      </w:del>
      <w:ins w:id="82" w:author="Miranda Bethay" w:date="2022-03-08T10:08:00Z">
        <w:r w:rsidR="00E87896">
          <w:rPr>
            <w:sz w:val="24"/>
          </w:rPr>
          <w:t>as of the date of signature of the last party to sign (the “Effective Date”) and expires upon the earlies of: (</w:t>
        </w:r>
        <w:proofErr w:type="spellStart"/>
        <w:r w:rsidR="00E87896">
          <w:rPr>
            <w:sz w:val="24"/>
          </w:rPr>
          <w:t>i</w:t>
        </w:r>
        <w:proofErr w:type="spellEnd"/>
        <w:r w:rsidR="00E87896">
          <w:rPr>
            <w:sz w:val="24"/>
          </w:rPr>
          <w:t xml:space="preserve">) </w:t>
        </w:r>
      </w:ins>
      <w:r>
        <w:rPr>
          <w:sz w:val="24"/>
        </w:rPr>
        <w:t xml:space="preserve">24 months from </w:t>
      </w:r>
      <w:del w:id="83" w:author="Miranda Bethay" w:date="2022-03-08T10:08:00Z">
        <w:r w:rsidR="008A1264">
          <w:rPr>
            <w:sz w:val="24"/>
          </w:rPr>
          <w:delText>execution</w:delText>
        </w:r>
      </w:del>
      <w:ins w:id="84" w:author="Miranda Bethay" w:date="2022-03-08T10:08:00Z">
        <w:r w:rsidR="00E87896">
          <w:rPr>
            <w:sz w:val="24"/>
          </w:rPr>
          <w:t>the Effective date, (ii) termination of this Agreement,</w:t>
        </w:r>
      </w:ins>
      <w:r w:rsidR="00E87896">
        <w:rPr>
          <w:sz w:val="24"/>
        </w:rPr>
        <w:t xml:space="preserve"> </w:t>
      </w:r>
      <w:r>
        <w:rPr>
          <w:sz w:val="24"/>
        </w:rPr>
        <w:t>or</w:t>
      </w:r>
      <w:r w:rsidR="00E87896">
        <w:rPr>
          <w:sz w:val="24"/>
        </w:rPr>
        <w:t xml:space="preserve"> </w:t>
      </w:r>
      <w:ins w:id="85" w:author="Miranda Bethay" w:date="2022-03-08T10:08:00Z">
        <w:r w:rsidR="00E87896">
          <w:rPr>
            <w:sz w:val="24"/>
          </w:rPr>
          <w:t>(iii)</w:t>
        </w:r>
        <w:r>
          <w:rPr>
            <w:sz w:val="24"/>
          </w:rPr>
          <w:t xml:space="preserve"> </w:t>
        </w:r>
      </w:ins>
      <w:r>
        <w:rPr>
          <w:sz w:val="24"/>
        </w:rPr>
        <w:t>until the IRB expires</w:t>
      </w:r>
      <w:r w:rsidR="00E87896">
        <w:rPr>
          <w:sz w:val="24"/>
        </w:rPr>
        <w:t>,</w:t>
      </w:r>
      <w:r w:rsidR="00E87896" w:rsidRPr="004914FE">
        <w:rPr>
          <w:sz w:val="24"/>
        </w:rPr>
        <w:t xml:space="preserve"> </w:t>
      </w:r>
      <w:del w:id="86" w:author="Miranda Bethay" w:date="2022-03-08T10:08:00Z">
        <w:r w:rsidR="008A1264">
          <w:rPr>
            <w:sz w:val="24"/>
          </w:rPr>
          <w:delText>whichever</w:delText>
        </w:r>
        <w:r w:rsidR="008A1264">
          <w:rPr>
            <w:spacing w:val="-2"/>
            <w:sz w:val="24"/>
          </w:rPr>
          <w:delText xml:space="preserve"> </w:delText>
        </w:r>
        <w:r w:rsidR="008A1264">
          <w:rPr>
            <w:sz w:val="24"/>
          </w:rPr>
          <w:delText>occurs first</w:delText>
        </w:r>
      </w:del>
      <w:ins w:id="87" w:author="Miranda Bethay" w:date="2022-03-08T10:08:00Z">
        <w:r w:rsidR="00E87896">
          <w:rPr>
            <w:sz w:val="24"/>
          </w:rPr>
          <w:t>unless extended by agreement of the parties. Either party may terminate this Agreement for any reason upon thirty (30) days’ prior written notice to the other party</w:t>
        </w:r>
      </w:ins>
      <w:r w:rsidR="00E87896">
        <w:rPr>
          <w:sz w:val="24"/>
        </w:rPr>
        <w:t>.</w:t>
      </w:r>
    </w:p>
    <w:p w14:paraId="3DCD1DE7" w14:textId="77777777" w:rsidR="005C28CD" w:rsidRDefault="00D06755" w:rsidP="004914FE">
      <w:pPr>
        <w:pStyle w:val="ListParagraph"/>
        <w:numPr>
          <w:ilvl w:val="0"/>
          <w:numId w:val="1"/>
        </w:numPr>
        <w:tabs>
          <w:tab w:val="left" w:pos="461"/>
        </w:tabs>
        <w:spacing w:before="121"/>
        <w:ind w:right="173"/>
        <w:rPr>
          <w:sz w:val="24"/>
        </w:rPr>
      </w:pPr>
      <w:r>
        <w:rPr>
          <w:sz w:val="24"/>
        </w:rPr>
        <w:t>The</w:t>
      </w:r>
      <w:r w:rsidRPr="004914FE">
        <w:rPr>
          <w:sz w:val="24"/>
        </w:rPr>
        <w:t xml:space="preserve"> </w:t>
      </w:r>
      <w:r>
        <w:rPr>
          <w:sz w:val="24"/>
        </w:rPr>
        <w:t>respective</w:t>
      </w:r>
      <w:r w:rsidRPr="004914FE">
        <w:rPr>
          <w:sz w:val="24"/>
        </w:rPr>
        <w:t xml:space="preserve"> </w:t>
      </w:r>
      <w:r>
        <w:rPr>
          <w:sz w:val="24"/>
        </w:rPr>
        <w:t>rights</w:t>
      </w:r>
      <w:r w:rsidRPr="004914FE">
        <w:rPr>
          <w:sz w:val="24"/>
        </w:rPr>
        <w:t xml:space="preserve"> </w:t>
      </w:r>
      <w:r>
        <w:rPr>
          <w:sz w:val="24"/>
        </w:rPr>
        <w:t>and</w:t>
      </w:r>
      <w:r w:rsidRPr="004914FE">
        <w:rPr>
          <w:sz w:val="24"/>
        </w:rPr>
        <w:t xml:space="preserve"> </w:t>
      </w:r>
      <w:r>
        <w:rPr>
          <w:sz w:val="24"/>
        </w:rPr>
        <w:t>obligations</w:t>
      </w:r>
      <w:r w:rsidRPr="004914FE">
        <w:rPr>
          <w:sz w:val="24"/>
        </w:rPr>
        <w:t xml:space="preserve"> </w:t>
      </w:r>
      <w:r>
        <w:rPr>
          <w:sz w:val="24"/>
        </w:rPr>
        <w:t>of ICPSR</w:t>
      </w:r>
      <w:r w:rsidRPr="004914FE">
        <w:rPr>
          <w:sz w:val="24"/>
        </w:rPr>
        <w:t xml:space="preserve"> </w:t>
      </w:r>
      <w:r>
        <w:rPr>
          <w:sz w:val="24"/>
        </w:rPr>
        <w:t>and</w:t>
      </w:r>
      <w:r w:rsidRPr="004914FE">
        <w:rPr>
          <w:sz w:val="24"/>
        </w:rPr>
        <w:t xml:space="preserve"> </w:t>
      </w:r>
      <w:r>
        <w:rPr>
          <w:sz w:val="24"/>
        </w:rPr>
        <w:t>Investigator,</w:t>
      </w:r>
      <w:r w:rsidRPr="004914FE">
        <w:rPr>
          <w:sz w:val="24"/>
        </w:rPr>
        <w:t xml:space="preserve"> </w:t>
      </w:r>
      <w:r>
        <w:rPr>
          <w:sz w:val="24"/>
        </w:rPr>
        <w:t>Research Staff,</w:t>
      </w:r>
      <w:r w:rsidRPr="004914FE">
        <w:rPr>
          <w:sz w:val="24"/>
        </w:rPr>
        <w:t xml:space="preserve"> </w:t>
      </w:r>
      <w:r>
        <w:rPr>
          <w:sz w:val="24"/>
        </w:rPr>
        <w:t>and Institution</w:t>
      </w:r>
      <w:r w:rsidRPr="004914FE">
        <w:rPr>
          <w:spacing w:val="-58"/>
          <w:sz w:val="24"/>
        </w:rPr>
        <w:t xml:space="preserve"> </w:t>
      </w:r>
      <w:r>
        <w:rPr>
          <w:sz w:val="24"/>
        </w:rPr>
        <w:t>pursuant</w:t>
      </w:r>
      <w:r>
        <w:rPr>
          <w:spacing w:val="-1"/>
          <w:sz w:val="24"/>
        </w:rPr>
        <w:t xml:space="preserve"> </w:t>
      </w:r>
      <w:r>
        <w:rPr>
          <w:sz w:val="24"/>
        </w:rPr>
        <w:t>to this</w:t>
      </w:r>
      <w:r w:rsidRPr="004914FE">
        <w:rPr>
          <w:spacing w:val="-2"/>
          <w:sz w:val="24"/>
        </w:rPr>
        <w:t xml:space="preserve"> </w:t>
      </w:r>
      <w:r>
        <w:rPr>
          <w:sz w:val="24"/>
        </w:rPr>
        <w:t>Agreement shall</w:t>
      </w:r>
      <w:r w:rsidRPr="004914FE">
        <w:rPr>
          <w:spacing w:val="-1"/>
          <w:sz w:val="24"/>
        </w:rPr>
        <w:t xml:space="preserve"> </w:t>
      </w:r>
      <w:r>
        <w:rPr>
          <w:sz w:val="24"/>
        </w:rPr>
        <w:t>survive</w:t>
      </w:r>
      <w:r w:rsidRPr="004914FE">
        <w:rPr>
          <w:spacing w:val="-1"/>
          <w:sz w:val="24"/>
        </w:rPr>
        <w:t xml:space="preserve"> </w:t>
      </w:r>
      <w:r>
        <w:rPr>
          <w:sz w:val="24"/>
        </w:rPr>
        <w:t>termination</w:t>
      </w:r>
      <w:r w:rsidRPr="004914FE">
        <w:rPr>
          <w:spacing w:val="-1"/>
          <w:sz w:val="24"/>
        </w:rPr>
        <w:t xml:space="preserve"> </w:t>
      </w:r>
      <w:r>
        <w:rPr>
          <w:sz w:val="24"/>
        </w:rPr>
        <w:t>of</w:t>
      </w:r>
      <w:r>
        <w:rPr>
          <w:spacing w:val="-1"/>
          <w:sz w:val="24"/>
        </w:rPr>
        <w:t xml:space="preserve"> </w:t>
      </w:r>
      <w:r>
        <w:rPr>
          <w:sz w:val="24"/>
        </w:rPr>
        <w:t>the Agreement.</w:t>
      </w:r>
    </w:p>
    <w:p w14:paraId="0100F54C" w14:textId="77777777" w:rsidR="005C28CD" w:rsidRDefault="00D06755" w:rsidP="004914FE">
      <w:pPr>
        <w:pStyle w:val="ListParagraph"/>
        <w:numPr>
          <w:ilvl w:val="0"/>
          <w:numId w:val="1"/>
        </w:numPr>
        <w:tabs>
          <w:tab w:val="left" w:pos="461"/>
        </w:tabs>
        <w:spacing w:before="120"/>
        <w:ind w:right="380"/>
        <w:rPr>
          <w:sz w:val="24"/>
        </w:rPr>
      </w:pPr>
      <w:r>
        <w:rPr>
          <w:sz w:val="24"/>
        </w:rPr>
        <w:t>This Agreement and any of the information and materials entered into the Online Application</w:t>
      </w:r>
      <w:r>
        <w:rPr>
          <w:spacing w:val="-58"/>
          <w:sz w:val="24"/>
        </w:rPr>
        <w:t xml:space="preserve"> </w:t>
      </w:r>
      <w:r>
        <w:rPr>
          <w:sz w:val="24"/>
        </w:rPr>
        <w:t>may be amended or modified only by the mutual written consent of the authorized</w:t>
      </w:r>
      <w:r>
        <w:rPr>
          <w:spacing w:val="1"/>
          <w:sz w:val="24"/>
        </w:rPr>
        <w:t xml:space="preserve"> </w:t>
      </w:r>
      <w:r>
        <w:rPr>
          <w:sz w:val="24"/>
        </w:rPr>
        <w:t>representatives of ICPSR and Investigator and Institution. Both parties agree to amend this</w:t>
      </w:r>
      <w:r>
        <w:rPr>
          <w:spacing w:val="1"/>
          <w:sz w:val="24"/>
        </w:rPr>
        <w:t xml:space="preserve"> </w:t>
      </w:r>
      <w:r>
        <w:rPr>
          <w:sz w:val="24"/>
        </w:rPr>
        <w:t>Agreement to the extent necessary to comply with the requirements of any applicable</w:t>
      </w:r>
      <w:r>
        <w:rPr>
          <w:spacing w:val="1"/>
          <w:sz w:val="24"/>
        </w:rPr>
        <w:t xml:space="preserve"> </w:t>
      </w:r>
      <w:r>
        <w:rPr>
          <w:sz w:val="24"/>
        </w:rPr>
        <w:t>regulatory</w:t>
      </w:r>
      <w:r>
        <w:rPr>
          <w:spacing w:val="-1"/>
          <w:sz w:val="24"/>
        </w:rPr>
        <w:t xml:space="preserve"> </w:t>
      </w:r>
      <w:r>
        <w:rPr>
          <w:sz w:val="24"/>
        </w:rPr>
        <w:t>authority.</w:t>
      </w:r>
    </w:p>
    <w:p w14:paraId="1CCF17F0" w14:textId="728316D8" w:rsidR="005C28CD" w:rsidRDefault="00D06755" w:rsidP="004914FE">
      <w:pPr>
        <w:pStyle w:val="ListParagraph"/>
        <w:numPr>
          <w:ilvl w:val="0"/>
          <w:numId w:val="1"/>
        </w:numPr>
        <w:tabs>
          <w:tab w:val="left" w:pos="461"/>
        </w:tabs>
        <w:spacing w:before="120"/>
        <w:ind w:right="318"/>
        <w:rPr>
          <w:sz w:val="24"/>
        </w:rPr>
      </w:pPr>
      <w:r>
        <w:rPr>
          <w:sz w:val="24"/>
        </w:rPr>
        <w:lastRenderedPageBreak/>
        <w:t xml:space="preserve">The Representative of </w:t>
      </w:r>
      <w:del w:id="88" w:author="Miranda Bethay" w:date="2022-03-08T10:08:00Z">
        <w:r w:rsidR="008A1264">
          <w:rPr>
            <w:sz w:val="24"/>
          </w:rPr>
          <w:delText>the Institution</w:delText>
        </w:r>
      </w:del>
      <w:ins w:id="89" w:author="Miranda Bethay" w:date="2022-03-08T10:08:00Z">
        <w:r w:rsidR="00E87896">
          <w:rPr>
            <w:sz w:val="24"/>
          </w:rPr>
          <w:t>both parties</w:t>
        </w:r>
      </w:ins>
      <w:r>
        <w:rPr>
          <w:sz w:val="24"/>
        </w:rPr>
        <w:t xml:space="preserve"> signing this Agreement </w:t>
      </w:r>
      <w:del w:id="90" w:author="Miranda Bethay" w:date="2022-03-08T10:08:00Z">
        <w:r w:rsidR="008A1264">
          <w:rPr>
            <w:sz w:val="24"/>
          </w:rPr>
          <w:delText>has</w:delText>
        </w:r>
      </w:del>
      <w:ins w:id="91" w:author="Miranda Bethay" w:date="2022-03-08T10:08:00Z">
        <w:r>
          <w:rPr>
            <w:sz w:val="24"/>
          </w:rPr>
          <w:t>ha</w:t>
        </w:r>
        <w:r w:rsidR="00E87896">
          <w:rPr>
            <w:sz w:val="24"/>
          </w:rPr>
          <w:t>ve</w:t>
        </w:r>
      </w:ins>
      <w:r>
        <w:rPr>
          <w:sz w:val="24"/>
        </w:rPr>
        <w:t xml:space="preserve"> the right and authority to</w:t>
      </w:r>
      <w:r>
        <w:rPr>
          <w:spacing w:val="1"/>
          <w:sz w:val="24"/>
        </w:rPr>
        <w:t xml:space="preserve"> </w:t>
      </w:r>
      <w:r>
        <w:rPr>
          <w:sz w:val="24"/>
        </w:rPr>
        <w:t>execute</w:t>
      </w:r>
      <w:r>
        <w:rPr>
          <w:spacing w:val="-2"/>
          <w:sz w:val="24"/>
        </w:rPr>
        <w:t xml:space="preserve"> </w:t>
      </w:r>
      <w:r>
        <w:rPr>
          <w:sz w:val="24"/>
        </w:rPr>
        <w:t>this</w:t>
      </w:r>
      <w:r w:rsidRPr="004914FE">
        <w:rPr>
          <w:spacing w:val="-2"/>
          <w:sz w:val="24"/>
        </w:rPr>
        <w:t xml:space="preserve"> </w:t>
      </w:r>
      <w:r>
        <w:rPr>
          <w:sz w:val="24"/>
        </w:rPr>
        <w:t>Agreement,</w:t>
      </w:r>
      <w:r w:rsidRPr="004914FE">
        <w:rPr>
          <w:spacing w:val="1"/>
          <w:sz w:val="24"/>
        </w:rPr>
        <w:t xml:space="preserve"> </w:t>
      </w:r>
      <w:r>
        <w:rPr>
          <w:sz w:val="24"/>
        </w:rPr>
        <w:t>and</w:t>
      </w:r>
      <w:r w:rsidRPr="004914FE">
        <w:rPr>
          <w:spacing w:val="-2"/>
          <w:sz w:val="24"/>
        </w:rPr>
        <w:t xml:space="preserve"> </w:t>
      </w:r>
      <w:r>
        <w:rPr>
          <w:sz w:val="24"/>
        </w:rPr>
        <w:t>no</w:t>
      </w:r>
      <w:r w:rsidRPr="004914FE">
        <w:rPr>
          <w:spacing w:val="-2"/>
          <w:sz w:val="24"/>
        </w:rPr>
        <w:t xml:space="preserve"> </w:t>
      </w:r>
      <w:r>
        <w:rPr>
          <w:sz w:val="24"/>
        </w:rPr>
        <w:t>further</w:t>
      </w:r>
      <w:r w:rsidRPr="004914FE">
        <w:rPr>
          <w:sz w:val="24"/>
        </w:rPr>
        <w:t xml:space="preserve"> </w:t>
      </w:r>
      <w:r>
        <w:rPr>
          <w:sz w:val="24"/>
        </w:rPr>
        <w:t>approvals</w:t>
      </w:r>
      <w:r w:rsidRPr="004914FE">
        <w:rPr>
          <w:spacing w:val="-2"/>
          <w:sz w:val="24"/>
        </w:rPr>
        <w:t xml:space="preserve"> </w:t>
      </w:r>
      <w:r>
        <w:rPr>
          <w:sz w:val="24"/>
        </w:rPr>
        <w:t>are</w:t>
      </w:r>
      <w:r>
        <w:rPr>
          <w:spacing w:val="-3"/>
          <w:sz w:val="24"/>
        </w:rPr>
        <w:t xml:space="preserve"> </w:t>
      </w:r>
      <w:r>
        <w:rPr>
          <w:sz w:val="24"/>
        </w:rPr>
        <w:t>necessary</w:t>
      </w:r>
      <w:r>
        <w:rPr>
          <w:spacing w:val="-1"/>
          <w:sz w:val="24"/>
        </w:rPr>
        <w:t xml:space="preserve"> </w:t>
      </w:r>
      <w:r>
        <w:rPr>
          <w:sz w:val="24"/>
        </w:rPr>
        <w:t>to</w:t>
      </w:r>
      <w:r w:rsidRPr="004914FE">
        <w:rPr>
          <w:spacing w:val="-2"/>
          <w:sz w:val="24"/>
        </w:rPr>
        <w:t xml:space="preserve"> </w:t>
      </w:r>
      <w:r>
        <w:rPr>
          <w:sz w:val="24"/>
        </w:rPr>
        <w:t>create</w:t>
      </w:r>
      <w:r>
        <w:rPr>
          <w:spacing w:val="-1"/>
          <w:sz w:val="24"/>
        </w:rPr>
        <w:t xml:space="preserve"> </w:t>
      </w:r>
      <w:r>
        <w:rPr>
          <w:sz w:val="24"/>
        </w:rPr>
        <w:t>a binding</w:t>
      </w:r>
      <w:r w:rsidRPr="004914FE">
        <w:rPr>
          <w:spacing w:val="-2"/>
          <w:sz w:val="24"/>
        </w:rPr>
        <w:t xml:space="preserve"> </w:t>
      </w:r>
      <w:r>
        <w:rPr>
          <w:sz w:val="24"/>
        </w:rPr>
        <w:t>agreement.</w:t>
      </w:r>
    </w:p>
    <w:p w14:paraId="4FD615EC" w14:textId="51E816FC" w:rsidR="005C28CD" w:rsidRDefault="00D06755" w:rsidP="004914FE">
      <w:pPr>
        <w:pStyle w:val="ListParagraph"/>
        <w:numPr>
          <w:ilvl w:val="0"/>
          <w:numId w:val="1"/>
        </w:numPr>
        <w:tabs>
          <w:tab w:val="left" w:pos="461"/>
        </w:tabs>
        <w:spacing w:before="120"/>
        <w:ind w:right="290"/>
        <w:rPr>
          <w:sz w:val="24"/>
        </w:rPr>
      </w:pPr>
      <w:r>
        <w:rPr>
          <w:sz w:val="24"/>
        </w:rPr>
        <w:t xml:space="preserve">The obligations of </w:t>
      </w:r>
      <w:del w:id="92" w:author="Miranda Bethay" w:date="2022-03-08T10:08:00Z">
        <w:r w:rsidR="008A1264">
          <w:rPr>
            <w:sz w:val="24"/>
          </w:rPr>
          <w:delText>Investigator, Research Staff, and Institution</w:delText>
        </w:r>
      </w:del>
      <w:ins w:id="93" w:author="Miranda Bethay" w:date="2022-03-08T10:08:00Z">
        <w:r w:rsidR="00E87896">
          <w:rPr>
            <w:sz w:val="24"/>
          </w:rPr>
          <w:t>either party</w:t>
        </w:r>
      </w:ins>
      <w:r>
        <w:rPr>
          <w:sz w:val="24"/>
        </w:rPr>
        <w:t xml:space="preserve"> set forth within this Agreement</w:t>
      </w:r>
      <w:r>
        <w:rPr>
          <w:spacing w:val="-57"/>
          <w:sz w:val="24"/>
        </w:rPr>
        <w:t xml:space="preserve"> </w:t>
      </w:r>
      <w:r>
        <w:rPr>
          <w:sz w:val="24"/>
        </w:rPr>
        <w:t>may</w:t>
      </w:r>
      <w:r w:rsidRPr="004914FE">
        <w:rPr>
          <w:spacing w:val="-2"/>
          <w:sz w:val="24"/>
        </w:rPr>
        <w:t xml:space="preserve"> </w:t>
      </w:r>
      <w:r>
        <w:rPr>
          <w:sz w:val="24"/>
        </w:rPr>
        <w:t>not</w:t>
      </w:r>
      <w:r>
        <w:rPr>
          <w:spacing w:val="-1"/>
          <w:sz w:val="24"/>
        </w:rPr>
        <w:t xml:space="preserve"> </w:t>
      </w:r>
      <w:r>
        <w:rPr>
          <w:sz w:val="24"/>
        </w:rPr>
        <w:t>be</w:t>
      </w:r>
      <w:r w:rsidRPr="004914FE">
        <w:rPr>
          <w:spacing w:val="-2"/>
          <w:sz w:val="24"/>
        </w:rPr>
        <w:t xml:space="preserve"> </w:t>
      </w:r>
      <w:r>
        <w:rPr>
          <w:sz w:val="24"/>
        </w:rPr>
        <w:t>assigned</w:t>
      </w:r>
      <w:r>
        <w:rPr>
          <w:spacing w:val="-1"/>
          <w:sz w:val="24"/>
        </w:rPr>
        <w:t xml:space="preserve"> </w:t>
      </w:r>
      <w:r>
        <w:rPr>
          <w:sz w:val="24"/>
        </w:rPr>
        <w:t>or</w:t>
      </w:r>
      <w:r>
        <w:rPr>
          <w:spacing w:val="-1"/>
          <w:sz w:val="24"/>
        </w:rPr>
        <w:t xml:space="preserve"> </w:t>
      </w:r>
      <w:r>
        <w:rPr>
          <w:sz w:val="24"/>
        </w:rPr>
        <w:t>otherwise</w:t>
      </w:r>
      <w:r w:rsidRPr="004914FE">
        <w:rPr>
          <w:spacing w:val="-3"/>
          <w:sz w:val="24"/>
        </w:rPr>
        <w:t xml:space="preserve"> </w:t>
      </w:r>
      <w:r>
        <w:rPr>
          <w:sz w:val="24"/>
        </w:rPr>
        <w:t>transferred</w:t>
      </w:r>
      <w:ins w:id="94" w:author="Miranda Bethay" w:date="2022-03-08T10:08:00Z">
        <w:r w:rsidR="00E87896">
          <w:rPr>
            <w:sz w:val="24"/>
          </w:rPr>
          <w:t>, whether through merger or consolidation</w:t>
        </w:r>
        <w:r w:rsidR="00A62161">
          <w:rPr>
            <w:sz w:val="24"/>
          </w:rPr>
          <w:t>, by operation of law or otherwise,</w:t>
        </w:r>
      </w:ins>
      <w:r>
        <w:rPr>
          <w:spacing w:val="-1"/>
          <w:sz w:val="24"/>
        </w:rPr>
        <w:t xml:space="preserve"> </w:t>
      </w:r>
      <w:r>
        <w:rPr>
          <w:sz w:val="24"/>
        </w:rPr>
        <w:t>without</w:t>
      </w:r>
      <w:r>
        <w:rPr>
          <w:spacing w:val="-1"/>
          <w:sz w:val="24"/>
        </w:rPr>
        <w:t xml:space="preserve"> </w:t>
      </w:r>
      <w:r>
        <w:rPr>
          <w:sz w:val="24"/>
        </w:rPr>
        <w:t>the</w:t>
      </w:r>
      <w:r w:rsidRPr="004914FE">
        <w:rPr>
          <w:spacing w:val="-2"/>
          <w:sz w:val="24"/>
        </w:rPr>
        <w:t xml:space="preserve"> </w:t>
      </w:r>
      <w:r>
        <w:rPr>
          <w:sz w:val="24"/>
        </w:rPr>
        <w:t>express</w:t>
      </w:r>
      <w:r w:rsidRPr="004914FE">
        <w:rPr>
          <w:spacing w:val="-2"/>
          <w:sz w:val="24"/>
        </w:rPr>
        <w:t xml:space="preserve"> </w:t>
      </w:r>
      <w:r>
        <w:rPr>
          <w:sz w:val="24"/>
        </w:rPr>
        <w:t>written</w:t>
      </w:r>
      <w:r w:rsidRPr="004914FE">
        <w:rPr>
          <w:spacing w:val="-1"/>
          <w:sz w:val="24"/>
        </w:rPr>
        <w:t xml:space="preserve"> </w:t>
      </w:r>
      <w:r>
        <w:rPr>
          <w:sz w:val="24"/>
        </w:rPr>
        <w:t>consent</w:t>
      </w:r>
      <w:r w:rsidRPr="004914FE">
        <w:rPr>
          <w:spacing w:val="-1"/>
          <w:sz w:val="24"/>
        </w:rPr>
        <w:t xml:space="preserve"> </w:t>
      </w:r>
      <w:r>
        <w:rPr>
          <w:sz w:val="24"/>
        </w:rPr>
        <w:t>of</w:t>
      </w:r>
      <w:r>
        <w:rPr>
          <w:spacing w:val="5"/>
          <w:sz w:val="24"/>
        </w:rPr>
        <w:t xml:space="preserve"> </w:t>
      </w:r>
      <w:del w:id="95" w:author="Miranda Bethay" w:date="2022-03-08T10:08:00Z">
        <w:r w:rsidR="008A1264">
          <w:rPr>
            <w:sz w:val="24"/>
          </w:rPr>
          <w:delText>ICPSR</w:delText>
        </w:r>
      </w:del>
      <w:ins w:id="96" w:author="Miranda Bethay" w:date="2022-03-08T10:08:00Z">
        <w:r w:rsidR="00A62161">
          <w:rPr>
            <w:sz w:val="24"/>
          </w:rPr>
          <w:t>the other party, and any attempt to assign without such consent shall be void</w:t>
        </w:r>
      </w:ins>
      <w:r>
        <w:rPr>
          <w:sz w:val="24"/>
        </w:rPr>
        <w:t>.</w:t>
      </w:r>
    </w:p>
    <w:p w14:paraId="6313EBDE" w14:textId="16294204" w:rsidR="005C28CD" w:rsidRDefault="00D06755" w:rsidP="004914FE">
      <w:pPr>
        <w:pStyle w:val="ListParagraph"/>
        <w:numPr>
          <w:ilvl w:val="0"/>
          <w:numId w:val="1"/>
        </w:numPr>
        <w:tabs>
          <w:tab w:val="left" w:pos="461"/>
        </w:tabs>
        <w:spacing w:before="120"/>
        <w:ind w:right="1067"/>
        <w:rPr>
          <w:sz w:val="24"/>
        </w:rPr>
      </w:pPr>
      <w:r>
        <w:rPr>
          <w:sz w:val="24"/>
        </w:rPr>
        <w:t>ICPSR may provide Investigator and or Research Staff name, email, and</w:t>
      </w:r>
      <w:r>
        <w:rPr>
          <w:spacing w:val="1"/>
          <w:sz w:val="24"/>
        </w:rPr>
        <w:t xml:space="preserve"> </w:t>
      </w:r>
      <w:r>
        <w:rPr>
          <w:sz w:val="24"/>
        </w:rPr>
        <w:t>organizational affiliation to the original producer of these Restricted-Use Data. The</w:t>
      </w:r>
      <w:r>
        <w:rPr>
          <w:spacing w:val="1"/>
          <w:sz w:val="24"/>
        </w:rPr>
        <w:t xml:space="preserve"> </w:t>
      </w:r>
      <w:r>
        <w:rPr>
          <w:sz w:val="24"/>
        </w:rPr>
        <w:t>data producer may use this information to conduct internal analyses of the types of</w:t>
      </w:r>
      <w:r>
        <w:rPr>
          <w:spacing w:val="1"/>
          <w:sz w:val="24"/>
        </w:rPr>
        <w:t xml:space="preserve"> </w:t>
      </w:r>
      <w:r>
        <w:rPr>
          <w:sz w:val="24"/>
        </w:rPr>
        <w:t>individuals</w:t>
      </w:r>
      <w:r>
        <w:rPr>
          <w:spacing w:val="-1"/>
          <w:sz w:val="24"/>
        </w:rPr>
        <w:t xml:space="preserve"> </w:t>
      </w:r>
      <w:r>
        <w:rPr>
          <w:sz w:val="24"/>
        </w:rPr>
        <w:t>using</w:t>
      </w:r>
      <w:r>
        <w:rPr>
          <w:spacing w:val="-1"/>
          <w:sz w:val="24"/>
        </w:rPr>
        <w:t xml:space="preserve"> </w:t>
      </w:r>
      <w:r>
        <w:rPr>
          <w:sz w:val="24"/>
        </w:rPr>
        <w:t>the</w:t>
      </w:r>
      <w:r>
        <w:rPr>
          <w:spacing w:val="-1"/>
          <w:sz w:val="24"/>
        </w:rPr>
        <w:t xml:space="preserve"> </w:t>
      </w:r>
      <w:r>
        <w:rPr>
          <w:sz w:val="24"/>
        </w:rPr>
        <w:t>data and</w:t>
      </w:r>
      <w:r>
        <w:rPr>
          <w:spacing w:val="-1"/>
          <w:sz w:val="24"/>
        </w:rPr>
        <w:t xml:space="preserve"> </w:t>
      </w:r>
      <w:r>
        <w:rPr>
          <w:sz w:val="24"/>
        </w:rPr>
        <w:t>to</w:t>
      </w:r>
      <w:r>
        <w:rPr>
          <w:spacing w:val="-1"/>
          <w:sz w:val="24"/>
        </w:rPr>
        <w:t xml:space="preserve"> </w:t>
      </w:r>
      <w:r>
        <w:rPr>
          <w:sz w:val="24"/>
        </w:rPr>
        <w:t>contact</w:t>
      </w:r>
      <w:r>
        <w:rPr>
          <w:spacing w:val="-1"/>
          <w:sz w:val="24"/>
        </w:rPr>
        <w:t xml:space="preserve"> </w:t>
      </w:r>
      <w:r>
        <w:rPr>
          <w:sz w:val="24"/>
        </w:rPr>
        <w:t>you to</w:t>
      </w:r>
      <w:r>
        <w:rPr>
          <w:spacing w:val="-1"/>
          <w:sz w:val="24"/>
        </w:rPr>
        <w:t xml:space="preserve"> </w:t>
      </w:r>
      <w:r>
        <w:rPr>
          <w:sz w:val="24"/>
        </w:rPr>
        <w:t>provide</w:t>
      </w:r>
      <w:r>
        <w:rPr>
          <w:spacing w:val="-1"/>
          <w:sz w:val="24"/>
        </w:rPr>
        <w:t xml:space="preserve"> </w:t>
      </w:r>
      <w:r>
        <w:rPr>
          <w:sz w:val="24"/>
        </w:rPr>
        <w:t>information</w:t>
      </w:r>
      <w:r>
        <w:rPr>
          <w:spacing w:val="-1"/>
          <w:sz w:val="24"/>
        </w:rPr>
        <w:t xml:space="preserve"> </w:t>
      </w:r>
      <w:r>
        <w:rPr>
          <w:sz w:val="24"/>
        </w:rPr>
        <w:t>regarding updates</w:t>
      </w:r>
      <w:r>
        <w:rPr>
          <w:spacing w:val="-57"/>
          <w:sz w:val="24"/>
        </w:rPr>
        <w:t xml:space="preserve"> </w:t>
      </w:r>
      <w:r>
        <w:rPr>
          <w:sz w:val="24"/>
        </w:rPr>
        <w:t>to the data, opportunities for user workshops/conferences, or other data-related</w:t>
      </w:r>
      <w:r>
        <w:rPr>
          <w:spacing w:val="1"/>
          <w:sz w:val="24"/>
        </w:rPr>
        <w:t xml:space="preserve"> </w:t>
      </w:r>
      <w:r>
        <w:rPr>
          <w:sz w:val="24"/>
        </w:rPr>
        <w:t>communications.</w:t>
      </w:r>
    </w:p>
    <w:p w14:paraId="4FC6A666" w14:textId="77777777" w:rsidR="00CE52EA" w:rsidRDefault="00CE52EA">
      <w:pPr>
        <w:rPr>
          <w:del w:id="97" w:author="Miranda Bethay" w:date="2022-03-08T10:08:00Z"/>
          <w:sz w:val="24"/>
        </w:rPr>
        <w:sectPr w:rsidR="00CE52EA">
          <w:pgSz w:w="12240" w:h="15840"/>
          <w:pgMar w:top="1300" w:right="1200" w:bottom="280" w:left="1220" w:header="720" w:footer="720" w:gutter="0"/>
          <w:cols w:space="720"/>
        </w:sectPr>
      </w:pPr>
    </w:p>
    <w:p w14:paraId="12EA83A1" w14:textId="77777777" w:rsidR="00CE52EA" w:rsidRDefault="008A1264">
      <w:pPr>
        <w:pStyle w:val="Heading1"/>
        <w:spacing w:before="79"/>
        <w:ind w:left="2974" w:right="2930"/>
        <w:jc w:val="center"/>
        <w:rPr>
          <w:del w:id="98" w:author="Miranda Bethay" w:date="2022-03-08T10:08:00Z"/>
        </w:rPr>
      </w:pPr>
      <w:del w:id="99" w:author="Miranda Bethay" w:date="2022-03-08T10:08:00Z">
        <w:r>
          <w:delText>Investigator</w:delText>
        </w:r>
        <w:r>
          <w:rPr>
            <w:spacing w:val="-7"/>
          </w:rPr>
          <w:delText xml:space="preserve"> </w:delText>
        </w:r>
        <w:r>
          <w:delText>and</w:delText>
        </w:r>
        <w:r>
          <w:rPr>
            <w:spacing w:val="-5"/>
          </w:rPr>
          <w:delText xml:space="preserve"> </w:delText>
        </w:r>
        <w:r>
          <w:delText>Institutional</w:delText>
        </w:r>
        <w:r>
          <w:rPr>
            <w:spacing w:val="-57"/>
          </w:rPr>
          <w:delText xml:space="preserve"> </w:delText>
        </w:r>
        <w:r>
          <w:delText>Signatures</w:delText>
        </w:r>
      </w:del>
    </w:p>
    <w:p w14:paraId="47D65970" w14:textId="7A2B218B" w:rsidR="00A62161" w:rsidRDefault="00A62161">
      <w:pPr>
        <w:pStyle w:val="ListParagraph"/>
        <w:numPr>
          <w:ilvl w:val="0"/>
          <w:numId w:val="1"/>
        </w:numPr>
        <w:tabs>
          <w:tab w:val="left" w:pos="461"/>
        </w:tabs>
        <w:spacing w:before="120"/>
        <w:ind w:right="1067"/>
        <w:rPr>
          <w:ins w:id="100" w:author="Miranda Bethay" w:date="2022-03-08T10:08:00Z"/>
          <w:sz w:val="24"/>
        </w:rPr>
      </w:pPr>
      <w:ins w:id="101" w:author="Miranda Bethay" w:date="2022-03-08T10:08:00Z">
        <w:r w:rsidRPr="00A62161">
          <w:rPr>
            <w:sz w:val="24"/>
          </w:rPr>
          <w:t xml:space="preserve">Neither </w:t>
        </w:r>
        <w:r>
          <w:rPr>
            <w:sz w:val="24"/>
          </w:rPr>
          <w:t>p</w:t>
        </w:r>
        <w:r w:rsidRPr="00A62161">
          <w:rPr>
            <w:sz w:val="24"/>
          </w:rPr>
          <w:t xml:space="preserve">arty shall use or register the other </w:t>
        </w:r>
        <w:r>
          <w:rPr>
            <w:sz w:val="24"/>
          </w:rPr>
          <w:t>p</w:t>
        </w:r>
        <w:r w:rsidRPr="00A62161">
          <w:rPr>
            <w:sz w:val="24"/>
          </w:rPr>
          <w:t xml:space="preserve">arty’s name (alone or as part of another name) or any logos, seals, insignia or other words,  symbols or devices that identify the other </w:t>
        </w:r>
        <w:r>
          <w:rPr>
            <w:sz w:val="24"/>
          </w:rPr>
          <w:t>p</w:t>
        </w:r>
        <w:r w:rsidRPr="00A62161">
          <w:rPr>
            <w:sz w:val="24"/>
          </w:rPr>
          <w:t xml:space="preserve">arty, including any school, unit, division or affiliate (“Names”) for any marketing, publicity, or promotional purposes in connection with this Agreement, except with the prior written approval of, and in accordance with restrictions required by the </w:t>
        </w:r>
        <w:r>
          <w:rPr>
            <w:sz w:val="24"/>
          </w:rPr>
          <w:t>p</w:t>
        </w:r>
        <w:r w:rsidRPr="00A62161">
          <w:rPr>
            <w:sz w:val="24"/>
          </w:rPr>
          <w:t xml:space="preserve">arty whose Name is to be used. The foregoing notwithstanding, the </w:t>
        </w:r>
        <w:r>
          <w:rPr>
            <w:sz w:val="24"/>
          </w:rPr>
          <w:t>p</w:t>
        </w:r>
        <w:r w:rsidRPr="00A62161">
          <w:rPr>
            <w:sz w:val="24"/>
          </w:rPr>
          <w:t xml:space="preserve">arties agree that each </w:t>
        </w:r>
        <w:r>
          <w:rPr>
            <w:sz w:val="24"/>
          </w:rPr>
          <w:t>p</w:t>
        </w:r>
        <w:r w:rsidRPr="00A62161">
          <w:rPr>
            <w:sz w:val="24"/>
          </w:rPr>
          <w:t xml:space="preserve">arty may make factual statements regarding the existence and purpose of the relationship that is the subject of this Agreement, without written permission from the other </w:t>
        </w:r>
        <w:r>
          <w:rPr>
            <w:sz w:val="24"/>
          </w:rPr>
          <w:t>p</w:t>
        </w:r>
        <w:r w:rsidRPr="00A62161">
          <w:rPr>
            <w:sz w:val="24"/>
          </w:rPr>
          <w:t xml:space="preserve">arty.   In any such statements, the relationship of the </w:t>
        </w:r>
        <w:r>
          <w:rPr>
            <w:sz w:val="24"/>
          </w:rPr>
          <w:t>p</w:t>
        </w:r>
        <w:r w:rsidRPr="00A62161">
          <w:rPr>
            <w:sz w:val="24"/>
          </w:rPr>
          <w:t>arties shall be accurately and appropriately described. </w:t>
        </w:r>
      </w:ins>
    </w:p>
    <w:p w14:paraId="2044F089" w14:textId="312FE5C6" w:rsidR="00D06755" w:rsidRPr="00D06755" w:rsidRDefault="00D06755" w:rsidP="00D06755">
      <w:pPr>
        <w:pStyle w:val="ListParagraph"/>
        <w:numPr>
          <w:ilvl w:val="0"/>
          <w:numId w:val="1"/>
        </w:numPr>
        <w:tabs>
          <w:tab w:val="left" w:pos="461"/>
        </w:tabs>
        <w:spacing w:before="120"/>
        <w:ind w:right="1067"/>
        <w:rPr>
          <w:ins w:id="102" w:author="Miranda Bethay" w:date="2022-03-08T10:08:00Z"/>
          <w:sz w:val="24"/>
        </w:rPr>
      </w:pPr>
      <w:ins w:id="103" w:author="Miranda Bethay" w:date="2022-03-08T10:08:00Z">
        <w:r w:rsidRPr="00D06755">
          <w:rPr>
            <w:sz w:val="24"/>
          </w:rPr>
          <w:t xml:space="preserve">If any provision of this Agreement is or becomes invalid, is ruled invalid by any court of competent jurisdiction, or is deemed unenforceable, it is the intention of the </w:t>
        </w:r>
        <w:r>
          <w:rPr>
            <w:sz w:val="24"/>
          </w:rPr>
          <w:t>p</w:t>
        </w:r>
        <w:r w:rsidRPr="00D06755">
          <w:rPr>
            <w:sz w:val="24"/>
          </w:rPr>
          <w:t xml:space="preserve">arties that the remainder of this Agreement shall not be affected unless the invalid provision materially affects the rights of the </w:t>
        </w:r>
        <w:r>
          <w:rPr>
            <w:sz w:val="24"/>
          </w:rPr>
          <w:t>p</w:t>
        </w:r>
        <w:r w:rsidRPr="00D06755">
          <w:rPr>
            <w:sz w:val="24"/>
          </w:rPr>
          <w:t xml:space="preserve">arties. </w:t>
        </w:r>
      </w:ins>
    </w:p>
    <w:p w14:paraId="79D03861" w14:textId="5C64320B" w:rsidR="00D06755" w:rsidRPr="00D06755" w:rsidRDefault="00D06755" w:rsidP="00D06755">
      <w:pPr>
        <w:pStyle w:val="ListParagraph"/>
        <w:numPr>
          <w:ilvl w:val="0"/>
          <w:numId w:val="1"/>
        </w:numPr>
        <w:tabs>
          <w:tab w:val="left" w:pos="461"/>
        </w:tabs>
        <w:spacing w:before="120"/>
        <w:ind w:right="1067"/>
        <w:rPr>
          <w:ins w:id="104" w:author="Miranda Bethay" w:date="2022-03-08T10:08:00Z"/>
          <w:sz w:val="24"/>
        </w:rPr>
      </w:pPr>
      <w:ins w:id="105" w:author="Miranda Bethay" w:date="2022-03-08T10:08:00Z">
        <w:r w:rsidRPr="00D06755">
          <w:rPr>
            <w:sz w:val="24"/>
          </w:rPr>
          <w:t xml:space="preserve">This Agreement may be executed in two or more counterparts, and by facsimile or electronic transmission, each of which will be deemed to be an original, but all of which together shall constitute one and the same instrument. </w:t>
        </w:r>
      </w:ins>
    </w:p>
    <w:p w14:paraId="51CFC2A9" w14:textId="00FBCEEE" w:rsidR="00D06755" w:rsidRDefault="00D06755" w:rsidP="00D06755">
      <w:pPr>
        <w:pStyle w:val="ListParagraph"/>
        <w:numPr>
          <w:ilvl w:val="0"/>
          <w:numId w:val="1"/>
        </w:numPr>
        <w:tabs>
          <w:tab w:val="left" w:pos="461"/>
        </w:tabs>
        <w:spacing w:before="120"/>
        <w:ind w:right="1067"/>
        <w:rPr>
          <w:ins w:id="106" w:author="Miranda Bethay" w:date="2022-03-08T10:08:00Z"/>
          <w:sz w:val="24"/>
        </w:rPr>
      </w:pPr>
      <w:ins w:id="107" w:author="Miranda Bethay" w:date="2022-03-08T10:08:00Z">
        <w:r w:rsidRPr="00D06755">
          <w:rPr>
            <w:sz w:val="24"/>
          </w:rPr>
          <w:t xml:space="preserve">Unless otherwise specified, this Agreement and its Exhibits embody the entire understanding between Data Provider and Harvard for the Purpose, and any prior or contemporaneous representations, either oral or written, are hereby superseded.   </w:t>
        </w:r>
      </w:ins>
    </w:p>
    <w:p w14:paraId="573E4312" w14:textId="72E4FAB8" w:rsidR="00FC6279" w:rsidRPr="0047671C" w:rsidRDefault="00FC6279" w:rsidP="00FC6279">
      <w:pPr>
        <w:tabs>
          <w:tab w:val="left" w:pos="461"/>
        </w:tabs>
        <w:spacing w:before="120"/>
        <w:ind w:right="1067"/>
        <w:rPr>
          <w:ins w:id="108" w:author="Miranda Bethay" w:date="2022-03-08T10:08:00Z"/>
          <w:b/>
          <w:bCs/>
          <w:sz w:val="24"/>
        </w:rPr>
      </w:pPr>
    </w:p>
    <w:p w14:paraId="55736652" w14:textId="08279F0F" w:rsidR="00FC6279" w:rsidRPr="0047671C" w:rsidRDefault="00FC6279" w:rsidP="0047671C">
      <w:pPr>
        <w:tabs>
          <w:tab w:val="left" w:pos="461"/>
        </w:tabs>
        <w:spacing w:before="120"/>
        <w:ind w:right="1067"/>
        <w:jc w:val="center"/>
        <w:rPr>
          <w:ins w:id="109" w:author="Miranda Bethay" w:date="2022-03-08T10:08:00Z"/>
          <w:sz w:val="24"/>
        </w:rPr>
      </w:pPr>
      <w:ins w:id="110" w:author="Miranda Bethay" w:date="2022-03-08T10:08:00Z">
        <w:r w:rsidRPr="0047671C">
          <w:rPr>
            <w:b/>
            <w:bCs/>
            <w:sz w:val="24"/>
          </w:rPr>
          <w:t>[SIGNATURES ON FOLLOWING PAGE]</w:t>
        </w:r>
      </w:ins>
    </w:p>
    <w:p w14:paraId="2A6BBCE4" w14:textId="77777777" w:rsidR="00D06755" w:rsidRPr="00D06755" w:rsidRDefault="00D06755" w:rsidP="00D06755">
      <w:pPr>
        <w:pStyle w:val="ListParagraph"/>
        <w:tabs>
          <w:tab w:val="left" w:pos="461"/>
        </w:tabs>
        <w:spacing w:before="120"/>
        <w:ind w:right="1067" w:firstLine="0"/>
        <w:rPr>
          <w:ins w:id="111" w:author="Miranda Bethay" w:date="2022-03-08T10:08:00Z"/>
          <w:sz w:val="24"/>
        </w:rPr>
      </w:pPr>
    </w:p>
    <w:p w14:paraId="508DCB71" w14:textId="0C06B528" w:rsidR="00DE5AB7" w:rsidRDefault="00DE5AB7" w:rsidP="00D06755">
      <w:pPr>
        <w:tabs>
          <w:tab w:val="left" w:pos="461"/>
        </w:tabs>
        <w:spacing w:before="120"/>
        <w:ind w:right="1067"/>
        <w:rPr>
          <w:ins w:id="112" w:author="Miranda Bethay" w:date="2022-03-08T10:08:00Z"/>
          <w:b/>
          <w:bCs/>
          <w:sz w:val="24"/>
          <w:szCs w:val="24"/>
        </w:rPr>
      </w:pPr>
    </w:p>
    <w:p w14:paraId="78608211" w14:textId="77777777" w:rsidR="00DE5AB7" w:rsidRPr="00D06755" w:rsidRDefault="00DE5AB7" w:rsidP="00D06755">
      <w:pPr>
        <w:tabs>
          <w:tab w:val="left" w:pos="461"/>
        </w:tabs>
        <w:spacing w:before="120"/>
        <w:ind w:right="1067"/>
        <w:rPr>
          <w:ins w:id="113" w:author="Miranda Bethay" w:date="2022-03-08T10:08:00Z"/>
          <w:sz w:val="24"/>
        </w:rPr>
      </w:pPr>
    </w:p>
    <w:p w14:paraId="0E4C7FD0" w14:textId="3BFCB1F5" w:rsidR="00FC6279" w:rsidRPr="0047671C" w:rsidRDefault="00FC6279" w:rsidP="0047671C">
      <w:pPr>
        <w:tabs>
          <w:tab w:val="left" w:pos="461"/>
        </w:tabs>
        <w:spacing w:before="120"/>
        <w:ind w:right="1067"/>
        <w:rPr>
          <w:ins w:id="114" w:author="Miranda Bethay" w:date="2022-03-08T10:08:00Z"/>
          <w:sz w:val="24"/>
        </w:rPr>
        <w:sectPr w:rsidR="00FC6279" w:rsidRPr="0047671C">
          <w:pgSz w:w="12240" w:h="15840"/>
          <w:pgMar w:top="1300" w:right="1200" w:bottom="280" w:left="1220" w:header="720" w:footer="720" w:gutter="0"/>
          <w:cols w:space="720"/>
        </w:sectPr>
      </w:pPr>
    </w:p>
    <w:p w14:paraId="74522FA0" w14:textId="7C7CEA1B" w:rsidR="005C28CD" w:rsidRDefault="00DE5AB7">
      <w:pPr>
        <w:pStyle w:val="BodyText"/>
        <w:rPr>
          <w:ins w:id="115" w:author="Miranda Bethay" w:date="2022-03-08T10:08:00Z"/>
          <w:bCs/>
        </w:rPr>
      </w:pPr>
      <w:commentRangeStart w:id="116"/>
      <w:ins w:id="117" w:author="Miranda Bethay" w:date="2022-03-08T10:08:00Z">
        <w:r>
          <w:rPr>
            <w:b/>
          </w:rPr>
          <w:lastRenderedPageBreak/>
          <w:t xml:space="preserve">IN WITNESS WHEREOF, </w:t>
        </w:r>
        <w:r>
          <w:rPr>
            <w:bCs/>
          </w:rPr>
          <w:t>ICPSR and Institution have executed this Agreement as of the date last signed below.</w:t>
        </w:r>
      </w:ins>
      <w:commentRangeEnd w:id="116"/>
      <w:ins w:id="118" w:author="Miranda Bethay" w:date="2022-03-08T10:16:00Z">
        <w:r w:rsidR="008A1264">
          <w:rPr>
            <w:rStyle w:val="CommentReference"/>
          </w:rPr>
          <w:commentReference w:id="116"/>
        </w:r>
      </w:ins>
    </w:p>
    <w:p w14:paraId="5F2DF5F5" w14:textId="77777777" w:rsidR="00DE5AB7" w:rsidRPr="00FC6279" w:rsidRDefault="00DE5AB7">
      <w:pPr>
        <w:pStyle w:val="BodyText"/>
        <w:rPr>
          <w:ins w:id="119" w:author="Miranda Bethay" w:date="2022-03-08T10:08:00Z"/>
          <w:bCs/>
        </w:rPr>
      </w:pPr>
    </w:p>
    <w:p w14:paraId="0FFA0D55" w14:textId="06D613D8" w:rsidR="005C28CD" w:rsidRDefault="005C28CD">
      <w:pPr>
        <w:ind w:left="220"/>
        <w:rPr>
          <w:ins w:id="120" w:author="Miranda Bethay" w:date="2022-03-08T10:08:00Z"/>
          <w:i/>
          <w:sz w:val="24"/>
        </w:rPr>
      </w:pPr>
    </w:p>
    <w:p w14:paraId="04925876" w14:textId="5DC3EE74" w:rsidR="00DE5AB7" w:rsidRPr="00DE5AB7" w:rsidRDefault="00DE5AB7" w:rsidP="00DE5AB7">
      <w:pPr>
        <w:ind w:left="220"/>
        <w:rPr>
          <w:ins w:id="121" w:author="Miranda Bethay" w:date="2022-03-08T10:08:00Z"/>
          <w:b/>
          <w:bCs/>
          <w:noProof/>
          <w:sz w:val="24"/>
          <w:szCs w:val="24"/>
        </w:rPr>
      </w:pPr>
      <w:ins w:id="122" w:author="Miranda Bethay" w:date="2022-03-08T10:08:00Z">
        <w:r w:rsidRPr="00DE5AB7">
          <w:rPr>
            <w:b/>
            <w:bCs/>
            <w:noProof/>
            <w:sz w:val="24"/>
            <w:szCs w:val="24"/>
          </w:rPr>
          <w:t>Inter-university Consortium</w:t>
        </w:r>
      </w:ins>
    </w:p>
    <w:p w14:paraId="06DE2144" w14:textId="409FBFB1" w:rsidR="005C28CD" w:rsidRDefault="00DE5AB7" w:rsidP="00DE5AB7">
      <w:pPr>
        <w:pStyle w:val="Heading1"/>
        <w:tabs>
          <w:tab w:val="left" w:pos="5640"/>
        </w:tabs>
        <w:ind w:left="220"/>
        <w:rPr>
          <w:ins w:id="123" w:author="Miranda Bethay" w:date="2022-03-08T10:08:00Z"/>
        </w:rPr>
      </w:pPr>
      <w:ins w:id="124" w:author="Miranda Bethay" w:date="2022-03-08T10:08:00Z">
        <w:r w:rsidRPr="00DE5AB7">
          <w:rPr>
            <w:noProof/>
          </w:rPr>
          <w:t>for Political and Social Research</w:t>
        </w:r>
        <w:r w:rsidR="00D06755">
          <w:tab/>
          <w:t>Institutional</w:t>
        </w:r>
        <w:r w:rsidR="00D06755">
          <w:rPr>
            <w:spacing w:val="-6"/>
          </w:rPr>
          <w:t xml:space="preserve"> </w:t>
        </w:r>
        <w:r w:rsidR="00D06755">
          <w:t>Representative</w:t>
        </w:r>
      </w:ins>
    </w:p>
    <w:p w14:paraId="12AEE7B3" w14:textId="77777777" w:rsidR="005C28CD" w:rsidRDefault="005C28CD">
      <w:pPr>
        <w:pStyle w:val="BodyText"/>
        <w:spacing w:before="2"/>
        <w:rPr>
          <w:ins w:id="125" w:author="Miranda Bethay" w:date="2022-03-08T10:08:00Z"/>
          <w:b/>
          <w:sz w:val="14"/>
        </w:rPr>
      </w:pPr>
    </w:p>
    <w:p w14:paraId="5AFB8821" w14:textId="4B89C430" w:rsidR="005C28CD" w:rsidRDefault="005C28CD">
      <w:pPr>
        <w:pStyle w:val="BodyText"/>
        <w:ind w:left="-12"/>
        <w:rPr>
          <w:ins w:id="126" w:author="Miranda Bethay" w:date="2022-03-08T10:08:00Z"/>
          <w:sz w:val="20"/>
        </w:rPr>
      </w:pPr>
    </w:p>
    <w:p w14:paraId="7EA24C7A" w14:textId="77777777" w:rsidR="005C28CD" w:rsidRDefault="005C28CD">
      <w:pPr>
        <w:pStyle w:val="BodyText"/>
        <w:spacing w:before="3"/>
        <w:rPr>
          <w:ins w:id="127" w:author="Miranda Bethay" w:date="2022-03-08T10:08:00Z"/>
          <w:b/>
          <w:sz w:val="6"/>
        </w:rPr>
      </w:pPr>
    </w:p>
    <w:p w14:paraId="335CD324" w14:textId="7C41F647" w:rsidR="005C28CD" w:rsidRDefault="00D06755">
      <w:pPr>
        <w:pStyle w:val="BodyText"/>
        <w:spacing w:line="20" w:lineRule="exact"/>
        <w:ind w:left="-105"/>
        <w:rPr>
          <w:ins w:id="128" w:author="Miranda Bethay" w:date="2022-03-08T10:08:00Z"/>
          <w:sz w:val="2"/>
        </w:rPr>
      </w:pPr>
      <w:ins w:id="129" w:author="Miranda Bethay" w:date="2022-03-08T10:08:00Z">
        <w:r>
          <w:rPr>
            <w:noProof/>
            <w:sz w:val="2"/>
          </w:rPr>
          <mc:AlternateContent>
            <mc:Choice Requires="wpg">
              <w:drawing>
                <wp:inline distT="0" distB="0" distL="0" distR="0" wp14:anchorId="46487F04" wp14:editId="59932010">
                  <wp:extent cx="3016885" cy="7620"/>
                  <wp:effectExtent l="12700" t="6350" r="8890" b="5080"/>
                  <wp:docPr id="25"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6885" cy="7620"/>
                            <a:chOff x="0" y="0"/>
                            <a:chExt cx="4751" cy="12"/>
                          </a:xfrm>
                        </wpg:grpSpPr>
                        <wps:wsp>
                          <wps:cNvPr id="26" name="Line 27"/>
                          <wps:cNvCnPr>
                            <a:cxnSpLocks noChangeShapeType="1"/>
                          </wps:cNvCnPr>
                          <wps:spPr bwMode="auto">
                            <a:xfrm>
                              <a:off x="0" y="6"/>
                              <a:ext cx="4751"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27D8B0" id="docshapegroup7" o:spid="_x0000_s1026" style="width:237.55pt;height:.6pt;mso-position-horizontal-relative:char;mso-position-vertical-relative:line" coordsize="47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">
                  <v:line id="Line 27" o:spid="_x0000_s1027" style="position:absolute;visibility:visible;mso-wrap-style:square" from="0,6" to="4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" strokeweight=".58pt"/>
                  <w10:anchorlock/>
                </v:group>
              </w:pict>
            </mc:Fallback>
          </mc:AlternateContent>
        </w:r>
      </w:ins>
    </w:p>
    <w:p w14:paraId="0B1CD86F" w14:textId="7F384BF0" w:rsidR="005C28CD" w:rsidRDefault="00D06755">
      <w:pPr>
        <w:pStyle w:val="BodyText"/>
        <w:tabs>
          <w:tab w:val="left" w:pos="3732"/>
          <w:tab w:val="left" w:pos="5441"/>
          <w:tab w:val="left" w:pos="8953"/>
        </w:tabs>
        <w:spacing w:before="22"/>
        <w:ind w:left="220"/>
        <w:rPr>
          <w:ins w:id="130" w:author="Miranda Bethay" w:date="2022-03-08T10:08:00Z"/>
        </w:rPr>
      </w:pPr>
      <w:ins w:id="131" w:author="Miranda Bethay" w:date="2022-03-08T10:08:00Z">
        <w:r>
          <w:rPr>
            <w:noProof/>
          </w:rPr>
          <mc:AlternateContent>
            <mc:Choice Requires="wps">
              <w:drawing>
                <wp:anchor distT="0" distB="0" distL="114300" distR="114300" simplePos="0" relativeHeight="15733248" behindDoc="0" locked="0" layoutInCell="1" allowOverlap="1" wp14:anchorId="632333C5" wp14:editId="05970CC9">
                  <wp:simplePos x="0" y="0"/>
                  <wp:positionH relativeFrom="page">
                    <wp:posOffset>4091940</wp:posOffset>
                  </wp:positionH>
                  <wp:positionV relativeFrom="paragraph">
                    <wp:posOffset>-13335</wp:posOffset>
                  </wp:positionV>
                  <wp:extent cx="2971800" cy="0"/>
                  <wp:effectExtent l="0" t="0" r="0" b="0"/>
                  <wp:wrapNone/>
                  <wp:docPr id="2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15215" id="Line 25"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2.2pt,-1.05pt" to="556.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" strokeweight=".58pt">
                  <w10:wrap anchorx="page"/>
                </v:line>
              </w:pict>
            </mc:Fallback>
          </mc:AlternateContent>
        </w:r>
        <w:r>
          <w:t>SIGNATURE</w:t>
        </w:r>
        <w:r>
          <w:tab/>
          <w:t>DATE</w:t>
        </w:r>
        <w:r>
          <w:tab/>
          <w:t>SIGNATURE</w:t>
        </w:r>
        <w:r>
          <w:tab/>
          <w:t>DATE</w:t>
        </w:r>
      </w:ins>
    </w:p>
    <w:p w14:paraId="6CA7D152" w14:textId="77777777" w:rsidR="005C28CD" w:rsidRDefault="005C28CD">
      <w:pPr>
        <w:pStyle w:val="BodyText"/>
        <w:rPr>
          <w:ins w:id="132" w:author="Miranda Bethay" w:date="2022-03-08T10:08:00Z"/>
          <w:sz w:val="20"/>
        </w:rPr>
      </w:pPr>
    </w:p>
    <w:p w14:paraId="7D161D10" w14:textId="77777777" w:rsidR="005C28CD" w:rsidRDefault="005C28CD">
      <w:pPr>
        <w:pStyle w:val="BodyText"/>
        <w:rPr>
          <w:ins w:id="133" w:author="Miranda Bethay" w:date="2022-03-08T10:08:00Z"/>
          <w:sz w:val="20"/>
        </w:rPr>
      </w:pPr>
    </w:p>
    <w:p w14:paraId="5465ECC4" w14:textId="77777777" w:rsidR="005C28CD" w:rsidRDefault="005C28CD">
      <w:pPr>
        <w:pStyle w:val="BodyText"/>
        <w:rPr>
          <w:ins w:id="134" w:author="Miranda Bethay" w:date="2022-03-08T10:08:00Z"/>
          <w:sz w:val="20"/>
        </w:rPr>
      </w:pPr>
    </w:p>
    <w:p w14:paraId="65390214" w14:textId="77777777" w:rsidR="005C28CD" w:rsidRDefault="005C28CD">
      <w:pPr>
        <w:pStyle w:val="BodyText"/>
        <w:spacing w:before="4"/>
        <w:rPr>
          <w:ins w:id="135" w:author="Miranda Bethay" w:date="2022-03-08T10:08:00Z"/>
          <w:sz w:val="11"/>
        </w:rPr>
      </w:pPr>
    </w:p>
    <w:p w14:paraId="5711A22A" w14:textId="4B004FB7" w:rsidR="005C28CD" w:rsidRDefault="00D06755">
      <w:pPr>
        <w:pStyle w:val="BodyText"/>
        <w:spacing w:line="20" w:lineRule="exact"/>
        <w:ind w:left="-105"/>
        <w:rPr>
          <w:ins w:id="136" w:author="Miranda Bethay" w:date="2022-03-08T10:08:00Z"/>
          <w:sz w:val="2"/>
        </w:rPr>
      </w:pPr>
      <w:ins w:id="137" w:author="Miranda Bethay" w:date="2022-03-08T10:08:00Z">
        <w:r>
          <w:rPr>
            <w:noProof/>
            <w:sz w:val="2"/>
          </w:rPr>
          <mc:AlternateContent>
            <mc:Choice Requires="wpg">
              <w:drawing>
                <wp:inline distT="0" distB="0" distL="0" distR="0" wp14:anchorId="27D02852" wp14:editId="10B00018">
                  <wp:extent cx="3016885" cy="7620"/>
                  <wp:effectExtent l="12700" t="5080" r="8890" b="6350"/>
                  <wp:docPr id="21" name="docshapegroup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6885" cy="7620"/>
                            <a:chOff x="0" y="0"/>
                            <a:chExt cx="4751" cy="12"/>
                          </a:xfrm>
                        </wpg:grpSpPr>
                        <wps:wsp>
                          <wps:cNvPr id="22" name="Line 23"/>
                          <wps:cNvCnPr>
                            <a:cxnSpLocks noChangeShapeType="1"/>
                          </wps:cNvCnPr>
                          <wps:spPr bwMode="auto">
                            <a:xfrm>
                              <a:off x="0" y="6"/>
                              <a:ext cx="4751"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20951B" id="docshapegroup9" o:spid="_x0000_s1026" style="width:237.55pt;height:.6pt;mso-position-horizontal-relative:char;mso-position-vertical-relative:line" coordsize="47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">
                  <v:line id="Line 23" o:spid="_x0000_s1027" style="position:absolute;visibility:visible;mso-wrap-style:square" from="0,6" to="4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" strokeweight=".58pt"/>
                  <w10:anchorlock/>
                </v:group>
              </w:pict>
            </mc:Fallback>
          </mc:AlternateContent>
        </w:r>
      </w:ins>
    </w:p>
    <w:p w14:paraId="5A870A7C" w14:textId="2DC6229C" w:rsidR="005C28CD" w:rsidRDefault="00D06755">
      <w:pPr>
        <w:pStyle w:val="BodyText"/>
        <w:tabs>
          <w:tab w:val="left" w:pos="5441"/>
        </w:tabs>
        <w:ind w:left="220"/>
        <w:rPr>
          <w:ins w:id="138" w:author="Miranda Bethay" w:date="2022-03-08T10:08:00Z"/>
        </w:rPr>
      </w:pPr>
      <w:ins w:id="139" w:author="Miranda Bethay" w:date="2022-03-08T10:08:00Z">
        <w:r>
          <w:rPr>
            <w:noProof/>
          </w:rPr>
          <mc:AlternateContent>
            <mc:Choice Requires="wps">
              <w:drawing>
                <wp:anchor distT="0" distB="0" distL="114300" distR="114300" simplePos="0" relativeHeight="15733760" behindDoc="0" locked="0" layoutInCell="1" allowOverlap="1" wp14:anchorId="738D5265" wp14:editId="4F1E1D19">
                  <wp:simplePos x="0" y="0"/>
                  <wp:positionH relativeFrom="page">
                    <wp:posOffset>4091940</wp:posOffset>
                  </wp:positionH>
                  <wp:positionV relativeFrom="paragraph">
                    <wp:posOffset>-5080</wp:posOffset>
                  </wp:positionV>
                  <wp:extent cx="2971800" cy="0"/>
                  <wp:effectExtent l="0" t="0" r="0" b="0"/>
                  <wp:wrapNone/>
                  <wp:docPr id="2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6A677" id="Line 21" o:spid="_x0000_s1026" style="position:absolute;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2.2pt,-.4pt" to="556.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" strokeweight=".58pt">
                  <w10:wrap anchorx="page"/>
                </v:line>
              </w:pict>
            </mc:Fallback>
          </mc:AlternateContent>
        </w:r>
        <w:r>
          <w:t>NAME</w:t>
        </w:r>
        <w:r>
          <w:rPr>
            <w:spacing w:val="-8"/>
          </w:rPr>
          <w:t xml:space="preserve"> </w:t>
        </w:r>
        <w:r>
          <w:t>TYPED</w:t>
        </w:r>
        <w:r>
          <w:rPr>
            <w:spacing w:val="-9"/>
          </w:rPr>
          <w:t xml:space="preserve"> </w:t>
        </w:r>
        <w:r>
          <w:t>OR</w:t>
        </w:r>
        <w:r>
          <w:rPr>
            <w:spacing w:val="-3"/>
          </w:rPr>
          <w:t xml:space="preserve"> </w:t>
        </w:r>
        <w:r>
          <w:t>PRINTED</w:t>
        </w:r>
        <w:r>
          <w:tab/>
          <w:t>NAME</w:t>
        </w:r>
        <w:r>
          <w:rPr>
            <w:spacing w:val="-7"/>
          </w:rPr>
          <w:t xml:space="preserve"> </w:t>
        </w:r>
        <w:r>
          <w:t>TYPED</w:t>
        </w:r>
        <w:r>
          <w:rPr>
            <w:spacing w:val="-9"/>
          </w:rPr>
          <w:t xml:space="preserve"> </w:t>
        </w:r>
        <w:r>
          <w:t>OR</w:t>
        </w:r>
        <w:r>
          <w:rPr>
            <w:spacing w:val="-3"/>
          </w:rPr>
          <w:t xml:space="preserve"> </w:t>
        </w:r>
        <w:r>
          <w:t>PRINTED</w:t>
        </w:r>
      </w:ins>
    </w:p>
    <w:p w14:paraId="09AA201A" w14:textId="77777777" w:rsidR="005C28CD" w:rsidRDefault="005C28CD">
      <w:pPr>
        <w:pStyle w:val="BodyText"/>
        <w:rPr>
          <w:ins w:id="140" w:author="Miranda Bethay" w:date="2022-03-08T10:08:00Z"/>
          <w:sz w:val="20"/>
        </w:rPr>
      </w:pPr>
    </w:p>
    <w:p w14:paraId="5E9E2BE2" w14:textId="77777777" w:rsidR="005C28CD" w:rsidRDefault="005C28CD">
      <w:pPr>
        <w:pStyle w:val="BodyText"/>
        <w:rPr>
          <w:ins w:id="141" w:author="Miranda Bethay" w:date="2022-03-08T10:08:00Z"/>
          <w:sz w:val="20"/>
        </w:rPr>
      </w:pPr>
    </w:p>
    <w:p w14:paraId="75065DE8" w14:textId="77777777" w:rsidR="005C28CD" w:rsidRDefault="005C28CD">
      <w:pPr>
        <w:pStyle w:val="BodyText"/>
        <w:rPr>
          <w:ins w:id="142" w:author="Miranda Bethay" w:date="2022-03-08T10:08:00Z"/>
          <w:sz w:val="20"/>
        </w:rPr>
      </w:pPr>
    </w:p>
    <w:p w14:paraId="104D8133" w14:textId="77777777" w:rsidR="005C28CD" w:rsidRDefault="005C28CD">
      <w:pPr>
        <w:pStyle w:val="BodyText"/>
        <w:spacing w:before="2" w:after="1"/>
        <w:rPr>
          <w:ins w:id="143" w:author="Miranda Bethay" w:date="2022-03-08T10:08:00Z"/>
          <w:sz w:val="10"/>
        </w:rPr>
      </w:pPr>
    </w:p>
    <w:p w14:paraId="08623502" w14:textId="11EEF1A5" w:rsidR="005C28CD" w:rsidRDefault="00D06755">
      <w:pPr>
        <w:pStyle w:val="BodyText"/>
        <w:spacing w:line="20" w:lineRule="exact"/>
        <w:ind w:left="-105"/>
        <w:rPr>
          <w:ins w:id="144" w:author="Miranda Bethay" w:date="2022-03-08T10:08:00Z"/>
          <w:sz w:val="2"/>
        </w:rPr>
      </w:pPr>
      <w:ins w:id="145" w:author="Miranda Bethay" w:date="2022-03-08T10:08:00Z">
        <w:r>
          <w:rPr>
            <w:noProof/>
            <w:sz w:val="2"/>
          </w:rPr>
          <mc:AlternateContent>
            <mc:Choice Requires="wpg">
              <w:drawing>
                <wp:inline distT="0" distB="0" distL="0" distR="0" wp14:anchorId="5CA2B994" wp14:editId="14D6DD28">
                  <wp:extent cx="3016885" cy="7620"/>
                  <wp:effectExtent l="12700" t="1270" r="8890" b="10160"/>
                  <wp:docPr id="17" name="docshapegroup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6885" cy="7620"/>
                            <a:chOff x="0" y="0"/>
                            <a:chExt cx="4751" cy="12"/>
                          </a:xfrm>
                        </wpg:grpSpPr>
                        <wps:wsp>
                          <wps:cNvPr id="18" name="Line 19"/>
                          <wps:cNvCnPr>
                            <a:cxnSpLocks noChangeShapeType="1"/>
                          </wps:cNvCnPr>
                          <wps:spPr bwMode="auto">
                            <a:xfrm>
                              <a:off x="0" y="6"/>
                              <a:ext cx="4751"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1A1EB5" id="docshapegroup11" o:spid="_x0000_s1026" style="width:237.55pt;height:.6pt;mso-position-horizontal-relative:char;mso-position-vertical-relative:line" coordsize="47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">
                  <v:line id="Line 19" o:spid="_x0000_s1027" style="position:absolute;visibility:visible;mso-wrap-style:square" from="0,6" to="4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" strokeweight=".58pt"/>
                  <w10:anchorlock/>
                </v:group>
              </w:pict>
            </mc:Fallback>
          </mc:AlternateContent>
        </w:r>
      </w:ins>
    </w:p>
    <w:p w14:paraId="3A983909" w14:textId="2B9C3AD6" w:rsidR="005C28CD" w:rsidRDefault="00D06755">
      <w:pPr>
        <w:pStyle w:val="BodyText"/>
        <w:tabs>
          <w:tab w:val="left" w:pos="5441"/>
        </w:tabs>
        <w:ind w:left="220"/>
        <w:rPr>
          <w:ins w:id="146" w:author="Miranda Bethay" w:date="2022-03-08T10:08:00Z"/>
        </w:rPr>
      </w:pPr>
      <w:ins w:id="147" w:author="Miranda Bethay" w:date="2022-03-08T10:08:00Z">
        <w:r>
          <w:rPr>
            <w:noProof/>
          </w:rPr>
          <mc:AlternateContent>
            <mc:Choice Requires="wps">
              <w:drawing>
                <wp:anchor distT="0" distB="0" distL="114300" distR="114300" simplePos="0" relativeHeight="15734272" behindDoc="0" locked="0" layoutInCell="1" allowOverlap="1" wp14:anchorId="10F7A432" wp14:editId="42DCCC73">
                  <wp:simplePos x="0" y="0"/>
                  <wp:positionH relativeFrom="page">
                    <wp:posOffset>4091940</wp:posOffset>
                  </wp:positionH>
                  <wp:positionV relativeFrom="paragraph">
                    <wp:posOffset>-5715</wp:posOffset>
                  </wp:positionV>
                  <wp:extent cx="2971800" cy="0"/>
                  <wp:effectExtent l="0" t="0" r="0" b="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4AE0D" id="Line 17" o:spid="_x0000_s1026" style="position:absolute;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2.2pt,-.45pt" to="556.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" strokeweight=".58pt">
                  <w10:wrap anchorx="page"/>
                </v:line>
              </w:pict>
            </mc:Fallback>
          </mc:AlternateContent>
        </w:r>
        <w:r>
          <w:t>TITLE</w:t>
        </w:r>
        <w:r>
          <w:tab/>
        </w:r>
        <w:proofErr w:type="spellStart"/>
        <w:r>
          <w:t>TITLE</w:t>
        </w:r>
        <w:proofErr w:type="spellEnd"/>
      </w:ins>
    </w:p>
    <w:p w14:paraId="7CD0E7A8" w14:textId="77777777" w:rsidR="005C28CD" w:rsidRDefault="005C28CD">
      <w:pPr>
        <w:pStyle w:val="BodyText"/>
        <w:rPr>
          <w:ins w:id="148" w:author="Miranda Bethay" w:date="2022-03-08T10:08:00Z"/>
          <w:sz w:val="20"/>
        </w:rPr>
      </w:pPr>
    </w:p>
    <w:p w14:paraId="75540C9E" w14:textId="77777777" w:rsidR="005C28CD" w:rsidRDefault="005C28CD">
      <w:pPr>
        <w:pStyle w:val="BodyText"/>
        <w:rPr>
          <w:ins w:id="149" w:author="Miranda Bethay" w:date="2022-03-08T10:08:00Z"/>
          <w:sz w:val="20"/>
        </w:rPr>
      </w:pPr>
    </w:p>
    <w:p w14:paraId="3474FB84" w14:textId="77777777" w:rsidR="005C28CD" w:rsidRDefault="005C28CD">
      <w:pPr>
        <w:pStyle w:val="BodyText"/>
        <w:rPr>
          <w:ins w:id="150" w:author="Miranda Bethay" w:date="2022-03-08T10:08:00Z"/>
          <w:sz w:val="20"/>
        </w:rPr>
      </w:pPr>
    </w:p>
    <w:p w14:paraId="06E1C302" w14:textId="77777777" w:rsidR="005C28CD" w:rsidRDefault="005C28CD">
      <w:pPr>
        <w:pStyle w:val="BodyText"/>
        <w:spacing w:before="1"/>
        <w:rPr>
          <w:ins w:id="151" w:author="Miranda Bethay" w:date="2022-03-08T10:08:00Z"/>
          <w:sz w:val="10"/>
        </w:rPr>
      </w:pPr>
    </w:p>
    <w:p w14:paraId="1E02E537" w14:textId="0FC5D098" w:rsidR="005C28CD" w:rsidRDefault="00D06755">
      <w:pPr>
        <w:pStyle w:val="BodyText"/>
        <w:spacing w:line="20" w:lineRule="exact"/>
        <w:ind w:left="-105"/>
        <w:rPr>
          <w:ins w:id="152" w:author="Miranda Bethay" w:date="2022-03-08T10:08:00Z"/>
          <w:sz w:val="2"/>
        </w:rPr>
      </w:pPr>
      <w:ins w:id="153" w:author="Miranda Bethay" w:date="2022-03-08T10:08:00Z">
        <w:r>
          <w:rPr>
            <w:noProof/>
            <w:sz w:val="2"/>
          </w:rPr>
          <mc:AlternateContent>
            <mc:Choice Requires="wpg">
              <w:drawing>
                <wp:inline distT="0" distB="0" distL="0" distR="0" wp14:anchorId="0762DAD9" wp14:editId="04C18988">
                  <wp:extent cx="3016885" cy="7620"/>
                  <wp:effectExtent l="12700" t="5715" r="8890" b="5715"/>
                  <wp:docPr id="14" name="docshapegroup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6885" cy="7620"/>
                            <a:chOff x="0" y="0"/>
                            <a:chExt cx="4751" cy="12"/>
                          </a:xfrm>
                        </wpg:grpSpPr>
                        <wps:wsp>
                          <wps:cNvPr id="15" name="Line 16"/>
                          <wps:cNvCnPr>
                            <a:cxnSpLocks noChangeShapeType="1"/>
                          </wps:cNvCnPr>
                          <wps:spPr bwMode="auto">
                            <a:xfrm>
                              <a:off x="0" y="6"/>
                              <a:ext cx="4751"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1E35ED" id="docshapegroup12" o:spid="_x0000_s1026" style="width:237.55pt;height:.6pt;mso-position-horizontal-relative:char;mso-position-vertical-relative:line" coordsize="47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">
                  <v:line id="Line 16" o:spid="_x0000_s1027" style="position:absolute;visibility:visible;mso-wrap-style:square" from="0,6" to="4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" strokeweight=".58pt"/>
                  <w10:anchorlock/>
                </v:group>
              </w:pict>
            </mc:Fallback>
          </mc:AlternateContent>
        </w:r>
      </w:ins>
    </w:p>
    <w:p w14:paraId="70203F60" w14:textId="252A8E38" w:rsidR="005C28CD" w:rsidRDefault="00D06755">
      <w:pPr>
        <w:pStyle w:val="BodyText"/>
        <w:tabs>
          <w:tab w:val="left" w:pos="5441"/>
        </w:tabs>
        <w:ind w:left="220"/>
        <w:rPr>
          <w:ins w:id="154" w:author="Miranda Bethay" w:date="2022-03-08T10:08:00Z"/>
        </w:rPr>
      </w:pPr>
      <w:ins w:id="155" w:author="Miranda Bethay" w:date="2022-03-08T10:08:00Z">
        <w:r>
          <w:rPr>
            <w:noProof/>
          </w:rPr>
          <mc:AlternateContent>
            <mc:Choice Requires="wps">
              <w:drawing>
                <wp:anchor distT="0" distB="0" distL="114300" distR="114300" simplePos="0" relativeHeight="15734784" behindDoc="0" locked="0" layoutInCell="1" allowOverlap="1" wp14:anchorId="1F7EDDB3" wp14:editId="08297FFD">
                  <wp:simplePos x="0" y="0"/>
                  <wp:positionH relativeFrom="page">
                    <wp:posOffset>4091940</wp:posOffset>
                  </wp:positionH>
                  <wp:positionV relativeFrom="paragraph">
                    <wp:posOffset>-6985</wp:posOffset>
                  </wp:positionV>
                  <wp:extent cx="2971800" cy="0"/>
                  <wp:effectExtent l="0" t="0" r="0" b="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F9AFB" id="Line 14"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2.2pt,-.55pt" to="556.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" strokeweight=".58pt">
                  <w10:wrap anchorx="page"/>
                </v:line>
              </w:pict>
            </mc:Fallback>
          </mc:AlternateContent>
        </w:r>
        <w:r>
          <w:t>INSTITUTION</w:t>
        </w:r>
        <w:r>
          <w:tab/>
        </w:r>
        <w:proofErr w:type="spellStart"/>
        <w:r>
          <w:t>INSTITUTION</w:t>
        </w:r>
        <w:proofErr w:type="spellEnd"/>
      </w:ins>
    </w:p>
    <w:p w14:paraId="202C4242" w14:textId="77777777" w:rsidR="005C28CD" w:rsidRDefault="005C28CD">
      <w:pPr>
        <w:pStyle w:val="BodyText"/>
        <w:rPr>
          <w:ins w:id="156" w:author="Miranda Bethay" w:date="2022-03-08T10:08:00Z"/>
          <w:sz w:val="20"/>
        </w:rPr>
      </w:pPr>
    </w:p>
    <w:p w14:paraId="5CF6A588" w14:textId="77777777" w:rsidR="005C28CD" w:rsidRDefault="005C28CD">
      <w:pPr>
        <w:pStyle w:val="BodyText"/>
        <w:rPr>
          <w:ins w:id="157" w:author="Miranda Bethay" w:date="2022-03-08T10:08:00Z"/>
          <w:sz w:val="20"/>
        </w:rPr>
      </w:pPr>
    </w:p>
    <w:p w14:paraId="7D393E26" w14:textId="77777777" w:rsidR="005C28CD" w:rsidRDefault="005C28CD">
      <w:pPr>
        <w:pStyle w:val="BodyText"/>
        <w:rPr>
          <w:ins w:id="158" w:author="Miranda Bethay" w:date="2022-03-08T10:08:00Z"/>
          <w:sz w:val="20"/>
        </w:rPr>
      </w:pPr>
    </w:p>
    <w:p w14:paraId="18123FA7" w14:textId="77777777" w:rsidR="005C28CD" w:rsidRDefault="005C28CD">
      <w:pPr>
        <w:pStyle w:val="BodyText"/>
        <w:spacing w:before="4" w:after="1"/>
        <w:rPr>
          <w:ins w:id="159" w:author="Miranda Bethay" w:date="2022-03-08T10:08:00Z"/>
          <w:sz w:val="10"/>
        </w:rPr>
      </w:pPr>
    </w:p>
    <w:p w14:paraId="0F20A949" w14:textId="065FB55C" w:rsidR="005C28CD" w:rsidRDefault="00D06755">
      <w:pPr>
        <w:pStyle w:val="BodyText"/>
        <w:spacing w:line="20" w:lineRule="exact"/>
        <w:ind w:left="-105"/>
        <w:rPr>
          <w:ins w:id="160" w:author="Miranda Bethay" w:date="2022-03-08T10:08:00Z"/>
          <w:sz w:val="2"/>
        </w:rPr>
      </w:pPr>
      <w:ins w:id="161" w:author="Miranda Bethay" w:date="2022-03-08T10:08:00Z">
        <w:r>
          <w:rPr>
            <w:noProof/>
            <w:sz w:val="2"/>
          </w:rPr>
          <mc:AlternateContent>
            <mc:Choice Requires="wpg">
              <w:drawing>
                <wp:inline distT="0" distB="0" distL="0" distR="0" wp14:anchorId="1FCABB04" wp14:editId="0DB225C5">
                  <wp:extent cx="3016885" cy="7620"/>
                  <wp:effectExtent l="12700" t="3175" r="8890" b="8255"/>
                  <wp:docPr id="10" name="docshapegroup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6885" cy="7620"/>
                            <a:chOff x="0" y="0"/>
                            <a:chExt cx="4751" cy="12"/>
                          </a:xfrm>
                        </wpg:grpSpPr>
                        <wps:wsp>
                          <wps:cNvPr id="11" name="Line 12"/>
                          <wps:cNvCnPr>
                            <a:cxnSpLocks noChangeShapeType="1"/>
                          </wps:cNvCnPr>
                          <wps:spPr bwMode="auto">
                            <a:xfrm>
                              <a:off x="0" y="6"/>
                              <a:ext cx="4751"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EBB123" id="docshapegroup14" o:spid="_x0000_s1026" style="width:237.55pt;height:.6pt;mso-position-horizontal-relative:char;mso-position-vertical-relative:line" coordsize="47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">
                  <v:line id="Line 12" o:spid="_x0000_s1027" style="position:absolute;visibility:visible;mso-wrap-style:square" from="0,6" to="4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" strokeweight=".58pt"/>
                  <w10:anchorlock/>
                </v:group>
              </w:pict>
            </mc:Fallback>
          </mc:AlternateContent>
        </w:r>
      </w:ins>
    </w:p>
    <w:p w14:paraId="730B1129" w14:textId="6C9EC21F" w:rsidR="005C28CD" w:rsidRDefault="00D06755">
      <w:pPr>
        <w:pStyle w:val="BodyText"/>
        <w:tabs>
          <w:tab w:val="left" w:pos="5441"/>
        </w:tabs>
        <w:ind w:left="220"/>
        <w:rPr>
          <w:ins w:id="162" w:author="Miranda Bethay" w:date="2022-03-08T10:08:00Z"/>
        </w:rPr>
      </w:pPr>
      <w:ins w:id="163" w:author="Miranda Bethay" w:date="2022-03-08T10:08:00Z">
        <w:r>
          <w:rPr>
            <w:noProof/>
          </w:rPr>
          <mc:AlternateContent>
            <mc:Choice Requires="wps">
              <w:drawing>
                <wp:anchor distT="0" distB="0" distL="114300" distR="114300" simplePos="0" relativeHeight="15735296" behindDoc="0" locked="0" layoutInCell="1" allowOverlap="1" wp14:anchorId="133200FA" wp14:editId="209C1509">
                  <wp:simplePos x="0" y="0"/>
                  <wp:positionH relativeFrom="page">
                    <wp:posOffset>4091940</wp:posOffset>
                  </wp:positionH>
                  <wp:positionV relativeFrom="paragraph">
                    <wp:posOffset>-5715</wp:posOffset>
                  </wp:positionV>
                  <wp:extent cx="2971800" cy="0"/>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54AC0" id="Line 10" o:spid="_x0000_s1026" style="position:absolute;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2.2pt,-.45pt" to="556.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" strokeweight=".58pt">
                  <w10:wrap anchorx="page"/>
                </v:line>
              </w:pict>
            </mc:Fallback>
          </mc:AlternateContent>
        </w:r>
        <w:r>
          <w:t>BUILDING</w:t>
        </w:r>
        <w:r>
          <w:rPr>
            <w:spacing w:val="-11"/>
          </w:rPr>
          <w:t xml:space="preserve"> </w:t>
        </w:r>
        <w:r>
          <w:t>ADDRESS</w:t>
        </w:r>
        <w:r>
          <w:tab/>
          <w:t>BUILDING</w:t>
        </w:r>
        <w:r>
          <w:rPr>
            <w:spacing w:val="-13"/>
          </w:rPr>
          <w:t xml:space="preserve"> </w:t>
        </w:r>
        <w:r>
          <w:t>ADDRESS</w:t>
        </w:r>
      </w:ins>
    </w:p>
    <w:p w14:paraId="0A9E4237" w14:textId="77777777" w:rsidR="005C28CD" w:rsidRDefault="005C28CD">
      <w:pPr>
        <w:pStyle w:val="BodyText"/>
        <w:rPr>
          <w:ins w:id="164" w:author="Miranda Bethay" w:date="2022-03-08T10:08:00Z"/>
          <w:sz w:val="20"/>
        </w:rPr>
      </w:pPr>
    </w:p>
    <w:p w14:paraId="745EF63E" w14:textId="77777777" w:rsidR="005C28CD" w:rsidRDefault="005C28CD">
      <w:pPr>
        <w:pStyle w:val="BodyText"/>
        <w:rPr>
          <w:ins w:id="165" w:author="Miranda Bethay" w:date="2022-03-08T10:08:00Z"/>
          <w:sz w:val="20"/>
        </w:rPr>
      </w:pPr>
    </w:p>
    <w:p w14:paraId="7A19A68D" w14:textId="77777777" w:rsidR="005C28CD" w:rsidRDefault="005C28CD">
      <w:pPr>
        <w:pStyle w:val="BodyText"/>
        <w:rPr>
          <w:ins w:id="166" w:author="Miranda Bethay" w:date="2022-03-08T10:08:00Z"/>
          <w:sz w:val="20"/>
        </w:rPr>
      </w:pPr>
    </w:p>
    <w:p w14:paraId="45175D24" w14:textId="77777777" w:rsidR="005C28CD" w:rsidRDefault="005C28CD">
      <w:pPr>
        <w:pStyle w:val="BodyText"/>
        <w:spacing w:before="3"/>
        <w:rPr>
          <w:ins w:id="167" w:author="Miranda Bethay" w:date="2022-03-08T10:08:00Z"/>
          <w:sz w:val="10"/>
        </w:rPr>
      </w:pPr>
    </w:p>
    <w:p w14:paraId="2C5D19E7" w14:textId="2ACA8E81" w:rsidR="005C28CD" w:rsidRDefault="00D06755">
      <w:pPr>
        <w:pStyle w:val="BodyText"/>
        <w:spacing w:line="20" w:lineRule="exact"/>
        <w:ind w:left="-105"/>
        <w:rPr>
          <w:ins w:id="168" w:author="Miranda Bethay" w:date="2022-03-08T10:08:00Z"/>
          <w:sz w:val="2"/>
        </w:rPr>
      </w:pPr>
      <w:ins w:id="169" w:author="Miranda Bethay" w:date="2022-03-08T10:08:00Z">
        <w:r>
          <w:rPr>
            <w:noProof/>
            <w:sz w:val="2"/>
          </w:rPr>
          <mc:AlternateContent>
            <mc:Choice Requires="wpg">
              <w:drawing>
                <wp:inline distT="0" distB="0" distL="0" distR="0" wp14:anchorId="6AA17959" wp14:editId="0A95AAEA">
                  <wp:extent cx="3016885" cy="7620"/>
                  <wp:effectExtent l="12700" t="8890" r="8890" b="2540"/>
                  <wp:docPr id="6" name="docshapegroup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6885" cy="7620"/>
                            <a:chOff x="0" y="0"/>
                            <a:chExt cx="4751" cy="12"/>
                          </a:xfrm>
                        </wpg:grpSpPr>
                        <wps:wsp>
                          <wps:cNvPr id="7" name="Line 8"/>
                          <wps:cNvCnPr>
                            <a:cxnSpLocks noChangeShapeType="1"/>
                          </wps:cNvCnPr>
                          <wps:spPr bwMode="auto">
                            <a:xfrm>
                              <a:off x="0" y="6"/>
                              <a:ext cx="4751"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439354" id="docshapegroup16" o:spid="_x0000_s1026" style="width:237.55pt;height:.6pt;mso-position-horizontal-relative:char;mso-position-vertical-relative:line" coordsize="47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">
                  <v:line id="Line 8" o:spid="_x0000_s1027" style="position:absolute;visibility:visible;mso-wrap-style:square" from="0,6" to="4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" strokeweight=".58pt"/>
                  <w10:anchorlock/>
                </v:group>
              </w:pict>
            </mc:Fallback>
          </mc:AlternateContent>
        </w:r>
      </w:ins>
    </w:p>
    <w:p w14:paraId="0AB77502" w14:textId="218A1FEA" w:rsidR="005C28CD" w:rsidRDefault="00D06755">
      <w:pPr>
        <w:pStyle w:val="BodyText"/>
        <w:tabs>
          <w:tab w:val="left" w:pos="5441"/>
        </w:tabs>
        <w:ind w:left="220"/>
        <w:rPr>
          <w:ins w:id="170" w:author="Miranda Bethay" w:date="2022-03-08T10:08:00Z"/>
        </w:rPr>
      </w:pPr>
      <w:ins w:id="171" w:author="Miranda Bethay" w:date="2022-03-08T10:08:00Z">
        <w:r>
          <w:rPr>
            <w:noProof/>
          </w:rPr>
          <mc:AlternateContent>
            <mc:Choice Requires="wps">
              <w:drawing>
                <wp:anchor distT="0" distB="0" distL="114300" distR="114300" simplePos="0" relativeHeight="15735808" behindDoc="0" locked="0" layoutInCell="1" allowOverlap="1" wp14:anchorId="10E47A3B" wp14:editId="39ABE10E">
                  <wp:simplePos x="0" y="0"/>
                  <wp:positionH relativeFrom="page">
                    <wp:posOffset>4091940</wp:posOffset>
                  </wp:positionH>
                  <wp:positionV relativeFrom="paragraph">
                    <wp:posOffset>-5715</wp:posOffset>
                  </wp:positionV>
                  <wp:extent cx="2971800"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28379" id="Line 6" o:spid="_x0000_s1026" style="position:absolute;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2.2pt,-.45pt" to="556.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" strokeweight=".58pt">
                  <w10:wrap anchorx="page"/>
                </v:line>
              </w:pict>
            </mc:Fallback>
          </mc:AlternateContent>
        </w:r>
        <w:r>
          <w:t>STREET</w:t>
        </w:r>
        <w:r>
          <w:rPr>
            <w:spacing w:val="-11"/>
          </w:rPr>
          <w:t xml:space="preserve"> </w:t>
        </w:r>
        <w:r>
          <w:t>ADDRESS</w:t>
        </w:r>
        <w:r>
          <w:tab/>
          <w:t>STREET</w:t>
        </w:r>
        <w:r>
          <w:rPr>
            <w:spacing w:val="-12"/>
          </w:rPr>
          <w:t xml:space="preserve"> </w:t>
        </w:r>
        <w:r>
          <w:t>ADDRESS</w:t>
        </w:r>
      </w:ins>
    </w:p>
    <w:p w14:paraId="3B108925" w14:textId="77777777" w:rsidR="005C28CD" w:rsidRDefault="005C28CD">
      <w:pPr>
        <w:pStyle w:val="BodyText"/>
        <w:rPr>
          <w:ins w:id="172" w:author="Miranda Bethay" w:date="2022-03-08T10:08:00Z"/>
          <w:sz w:val="20"/>
        </w:rPr>
      </w:pPr>
    </w:p>
    <w:p w14:paraId="046A2BDC" w14:textId="77777777" w:rsidR="005C28CD" w:rsidRDefault="005C28CD">
      <w:pPr>
        <w:pStyle w:val="BodyText"/>
        <w:rPr>
          <w:ins w:id="173" w:author="Miranda Bethay" w:date="2022-03-08T10:08:00Z"/>
          <w:sz w:val="20"/>
        </w:rPr>
      </w:pPr>
    </w:p>
    <w:p w14:paraId="78213B1C" w14:textId="77777777" w:rsidR="005C28CD" w:rsidRDefault="005C28CD">
      <w:pPr>
        <w:pStyle w:val="BodyText"/>
        <w:rPr>
          <w:ins w:id="174" w:author="Miranda Bethay" w:date="2022-03-08T10:08:00Z"/>
          <w:sz w:val="20"/>
        </w:rPr>
      </w:pPr>
    </w:p>
    <w:p w14:paraId="2DE5971C" w14:textId="77777777" w:rsidR="005C28CD" w:rsidRDefault="005C28CD">
      <w:pPr>
        <w:pStyle w:val="BodyText"/>
        <w:spacing w:before="8"/>
        <w:rPr>
          <w:ins w:id="175" w:author="Miranda Bethay" w:date="2022-03-08T10:08:00Z"/>
          <w:sz w:val="13"/>
        </w:rPr>
      </w:pPr>
    </w:p>
    <w:p w14:paraId="5BE2E36A" w14:textId="464FAA7C" w:rsidR="005C28CD" w:rsidRDefault="00D06755">
      <w:pPr>
        <w:pStyle w:val="BodyText"/>
        <w:spacing w:line="20" w:lineRule="exact"/>
        <w:ind w:left="-105"/>
        <w:rPr>
          <w:ins w:id="176" w:author="Miranda Bethay" w:date="2022-03-08T10:08:00Z"/>
          <w:sz w:val="2"/>
        </w:rPr>
      </w:pPr>
      <w:ins w:id="177" w:author="Miranda Bethay" w:date="2022-03-08T10:08:00Z">
        <w:r>
          <w:rPr>
            <w:noProof/>
            <w:sz w:val="2"/>
          </w:rPr>
          <mc:AlternateContent>
            <mc:Choice Requires="wpg">
              <w:drawing>
                <wp:inline distT="0" distB="0" distL="0" distR="0" wp14:anchorId="1BD229DF" wp14:editId="43D10F95">
                  <wp:extent cx="3016885" cy="7620"/>
                  <wp:effectExtent l="12700" t="1270" r="8890" b="10160"/>
                  <wp:docPr id="2" name="docshapegroup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6885" cy="7620"/>
                            <a:chOff x="0" y="0"/>
                            <a:chExt cx="4751" cy="12"/>
                          </a:xfrm>
                        </wpg:grpSpPr>
                        <wps:wsp>
                          <wps:cNvPr id="3" name="Line 4"/>
                          <wps:cNvCnPr>
                            <a:cxnSpLocks noChangeShapeType="1"/>
                          </wps:cNvCnPr>
                          <wps:spPr bwMode="auto">
                            <a:xfrm>
                              <a:off x="0" y="6"/>
                              <a:ext cx="4751"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B7F450" id="docshapegroup18" o:spid="_x0000_s1026" style="width:237.55pt;height:.6pt;mso-position-horizontal-relative:char;mso-position-vertical-relative:line" coordsize="47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">
                  <v:line id="Line 4" o:spid="_x0000_s1027" style="position:absolute;visibility:visible;mso-wrap-style:square" from="0,6" to="4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" strokeweight=".58pt"/>
                  <w10:anchorlock/>
                </v:group>
              </w:pict>
            </mc:Fallback>
          </mc:AlternateContent>
        </w:r>
      </w:ins>
    </w:p>
    <w:p w14:paraId="2A3B35F9" w14:textId="5157A2AE" w:rsidR="005C28CD" w:rsidRDefault="00D06755">
      <w:pPr>
        <w:pStyle w:val="BodyText"/>
        <w:tabs>
          <w:tab w:val="left" w:pos="5441"/>
        </w:tabs>
        <w:spacing w:before="9"/>
        <w:ind w:left="220"/>
        <w:rPr>
          <w:ins w:id="178" w:author="Miranda Bethay" w:date="2022-03-08T10:08:00Z"/>
        </w:rPr>
      </w:pPr>
      <w:ins w:id="179" w:author="Miranda Bethay" w:date="2022-03-08T10:08:00Z">
        <w:r>
          <w:rPr>
            <w:noProof/>
          </w:rPr>
          <mc:AlternateContent>
            <mc:Choice Requires="wps">
              <w:drawing>
                <wp:anchor distT="0" distB="0" distL="114300" distR="114300" simplePos="0" relativeHeight="15736320" behindDoc="0" locked="0" layoutInCell="1" allowOverlap="1" wp14:anchorId="6C33D1B7" wp14:editId="49459E67">
                  <wp:simplePos x="0" y="0"/>
                  <wp:positionH relativeFrom="page">
                    <wp:posOffset>4091940</wp:posOffset>
                  </wp:positionH>
                  <wp:positionV relativeFrom="paragraph">
                    <wp:posOffset>-12700</wp:posOffset>
                  </wp:positionV>
                  <wp:extent cx="29718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FC681" id="Line 2" o:spid="_x0000_s1026" style="position:absolute;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2.2pt,-1pt" to="556.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" strokeweight=".58pt">
                  <w10:wrap anchorx="page"/>
                </v:line>
              </w:pict>
            </mc:Fallback>
          </mc:AlternateContent>
        </w:r>
        <w:r>
          <w:rPr>
            <w:spacing w:val="-1"/>
          </w:rPr>
          <w:t>CITY,</w:t>
        </w:r>
        <w:r>
          <w:rPr>
            <w:spacing w:val="-17"/>
          </w:rPr>
          <w:t xml:space="preserve"> </w:t>
        </w:r>
        <w:r>
          <w:rPr>
            <w:spacing w:val="-1"/>
          </w:rPr>
          <w:t>STATE</w:t>
        </w:r>
        <w:r>
          <w:rPr>
            <w:spacing w:val="44"/>
          </w:rPr>
          <w:t xml:space="preserve"> </w:t>
        </w:r>
        <w:r>
          <w:rPr>
            <w:spacing w:val="-1"/>
          </w:rPr>
          <w:t>ZIP</w:t>
        </w:r>
        <w:r>
          <w:rPr>
            <w:spacing w:val="-1"/>
          </w:rPr>
          <w:tab/>
          <w:t>CITY,</w:t>
        </w:r>
        <w:r>
          <w:rPr>
            <w:spacing w:val="-17"/>
          </w:rPr>
          <w:t xml:space="preserve"> </w:t>
        </w:r>
        <w:r>
          <w:rPr>
            <w:spacing w:val="-1"/>
          </w:rPr>
          <w:t>STATE</w:t>
        </w:r>
        <w:r>
          <w:rPr>
            <w:spacing w:val="44"/>
          </w:rPr>
          <w:t xml:space="preserve"> </w:t>
        </w:r>
        <w:r>
          <w:t>ZIP</w:t>
        </w:r>
      </w:ins>
    </w:p>
    <w:p w14:paraId="2A08D177" w14:textId="261CC39E" w:rsidR="00DE5AB7" w:rsidRDefault="00DE5AB7">
      <w:pPr>
        <w:pStyle w:val="BodyText"/>
        <w:tabs>
          <w:tab w:val="left" w:pos="5441"/>
        </w:tabs>
        <w:spacing w:before="9"/>
        <w:ind w:left="220"/>
        <w:rPr>
          <w:ins w:id="180" w:author="Miranda Bethay" w:date="2022-03-08T10:08:00Z"/>
        </w:rPr>
      </w:pPr>
    </w:p>
    <w:p w14:paraId="388955D9" w14:textId="3CED1B2C" w:rsidR="00DE5AB7" w:rsidRPr="004914FE" w:rsidRDefault="00DE5AB7" w:rsidP="004914FE">
      <w:pPr>
        <w:pStyle w:val="BodyText"/>
        <w:tabs>
          <w:tab w:val="left" w:pos="5441"/>
        </w:tabs>
        <w:spacing w:before="9"/>
        <w:ind w:left="220"/>
      </w:pPr>
    </w:p>
    <w:p w14:paraId="6F3843BE" w14:textId="62A68247" w:rsidR="00DE5AB7" w:rsidRPr="004914FE" w:rsidRDefault="00DE5AB7" w:rsidP="004914FE">
      <w:pPr>
        <w:pStyle w:val="BodyText"/>
        <w:tabs>
          <w:tab w:val="left" w:pos="5441"/>
        </w:tabs>
        <w:spacing w:before="9"/>
        <w:ind w:left="220"/>
      </w:pPr>
      <w:r w:rsidRPr="004914FE">
        <w:t xml:space="preserve">Read and </w:t>
      </w:r>
      <w:proofErr w:type="gramStart"/>
      <w:r w:rsidRPr="004914FE">
        <w:t>Acknowledged</w:t>
      </w:r>
      <w:proofErr w:type="gramEnd"/>
      <w:r w:rsidRPr="004914FE">
        <w:t xml:space="preserve"> by:</w:t>
      </w:r>
    </w:p>
    <w:p w14:paraId="28E0CC50" w14:textId="49C87288" w:rsidR="00DE5AB7" w:rsidRPr="004914FE" w:rsidRDefault="00DE5AB7" w:rsidP="004914FE">
      <w:pPr>
        <w:pStyle w:val="BodyText"/>
        <w:tabs>
          <w:tab w:val="left" w:pos="5441"/>
        </w:tabs>
        <w:spacing w:before="9"/>
        <w:ind w:left="220"/>
        <w:rPr>
          <w:b/>
        </w:rPr>
      </w:pPr>
      <w:r w:rsidRPr="004914FE">
        <w:rPr>
          <w:b/>
        </w:rPr>
        <w:t>Investigator</w:t>
      </w:r>
      <w:del w:id="181" w:author="Miranda Bethay" w:date="2022-03-08T10:08:00Z">
        <w:r w:rsidR="008A1264">
          <w:tab/>
          <w:delText>Institutional</w:delText>
        </w:r>
        <w:r w:rsidR="008A1264">
          <w:rPr>
            <w:spacing w:val="-6"/>
          </w:rPr>
          <w:delText xml:space="preserve"> </w:delText>
        </w:r>
        <w:r w:rsidR="008A1264">
          <w:delText>Representative</w:delText>
        </w:r>
      </w:del>
    </w:p>
    <w:p w14:paraId="11F65DA9" w14:textId="75BA275A" w:rsidR="00DE5AB7" w:rsidRPr="004914FE" w:rsidRDefault="00DE5AB7" w:rsidP="004914FE">
      <w:pPr>
        <w:pStyle w:val="BodyText"/>
        <w:tabs>
          <w:tab w:val="left" w:pos="360"/>
        </w:tabs>
        <w:spacing w:before="9"/>
        <w:ind w:left="220"/>
      </w:pPr>
    </w:p>
    <w:p w14:paraId="1FD1FB9F" w14:textId="77777777" w:rsidR="00CE52EA" w:rsidRDefault="00CE52EA">
      <w:pPr>
        <w:pStyle w:val="BodyText"/>
        <w:rPr>
          <w:del w:id="182" w:author="Miranda Bethay" w:date="2022-03-08T10:08:00Z"/>
          <w:b/>
          <w:sz w:val="20"/>
        </w:rPr>
      </w:pPr>
    </w:p>
    <w:p w14:paraId="55AEC539" w14:textId="77777777" w:rsidR="00CE52EA" w:rsidRDefault="00CE52EA">
      <w:pPr>
        <w:pStyle w:val="BodyText"/>
        <w:spacing w:before="3" w:after="1"/>
        <w:rPr>
          <w:del w:id="183" w:author="Miranda Bethay" w:date="2022-03-08T10:08:00Z"/>
          <w:b/>
          <w:sz w:val="28"/>
        </w:rPr>
      </w:pPr>
    </w:p>
    <w:p w14:paraId="2CD0F9F8" w14:textId="77777777" w:rsidR="00CE52EA" w:rsidRDefault="008A1264">
      <w:pPr>
        <w:pStyle w:val="BodyText"/>
        <w:spacing w:line="20" w:lineRule="exact"/>
        <w:ind w:left="-105"/>
        <w:rPr>
          <w:del w:id="184" w:author="Miranda Bethay" w:date="2022-03-08T10:08:00Z"/>
          <w:sz w:val="2"/>
        </w:rPr>
      </w:pPr>
      <w:del w:id="185" w:author="Miranda Bethay" w:date="2022-03-08T10:08:00Z">
        <w:r>
          <w:rPr>
            <w:sz w:val="2"/>
          </w:rPr>
        </w:r>
        <w:r>
          <w:rPr>
            <w:sz w:val="2"/>
          </w:rPr>
          <w:pict w14:anchorId="6558EEE7">
            <v:group id="docshapegroup2" o:spid="_x0000_s1027" style="width:237.55pt;height:.6pt;mso-position-horizontal-relative:char;mso-position-vertical-relative:line" coordsize="4751,12">
              <v:line id="_x0000_s1028" style="position:absolute" from="0,6" to="4751,6" strokeweight=".58pt"/>
              <w10:wrap type="none"/>
              <w10:anchorlock/>
            </v:group>
          </w:pict>
        </w:r>
      </w:del>
    </w:p>
    <w:p w14:paraId="01849F83" w14:textId="681265E6" w:rsidR="00DE5AB7" w:rsidRDefault="008A1264" w:rsidP="00FC6279">
      <w:pPr>
        <w:pStyle w:val="BodyText"/>
        <w:tabs>
          <w:tab w:val="left" w:pos="360"/>
        </w:tabs>
        <w:spacing w:before="9"/>
        <w:rPr>
          <w:ins w:id="186" w:author="Miranda Bethay" w:date="2022-03-08T10:08:00Z"/>
          <w:u w:val="single"/>
        </w:rPr>
      </w:pPr>
      <w:del w:id="187" w:author="Miranda Bethay" w:date="2022-03-08T10:08:00Z">
        <w:r>
          <w:pict w14:anchorId="5E39AAC3">
            <v:line id="_x0000_s1029" style="position:absolute;z-index:487591936;mso-position-horizontal-relative:page" from="322.2pt,-1.05pt" to="556.2pt,-1.05pt" strokeweight=".58pt">
              <w10:wrap anchorx="page"/>
            </v:line>
          </w:pict>
        </w:r>
      </w:del>
      <w:ins w:id="188" w:author="Miranda Bethay" w:date="2022-03-08T10:08:00Z">
        <w:r w:rsidR="00DE5AB7">
          <w:rPr>
            <w:u w:val="single"/>
          </w:rPr>
          <w:tab/>
        </w:r>
        <w:r w:rsidR="00DE5AB7">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ins>
    </w:p>
    <w:p w14:paraId="20720AB2" w14:textId="24DC1B59" w:rsidR="00FC6279" w:rsidRPr="00FC6279" w:rsidRDefault="00FC6279" w:rsidP="004914FE">
      <w:pPr>
        <w:pStyle w:val="BodyText"/>
        <w:tabs>
          <w:tab w:val="left" w:pos="360"/>
        </w:tabs>
        <w:spacing w:before="9"/>
      </w:pPr>
      <w:ins w:id="189" w:author="Miranda Bethay" w:date="2022-03-08T10:08:00Z">
        <w:r>
          <w:tab/>
        </w:r>
      </w:ins>
      <w:r>
        <w:t>SIGNATURE</w:t>
      </w:r>
      <w:r>
        <w:tab/>
      </w:r>
      <w:ins w:id="190" w:author="Miranda Bethay" w:date="2022-03-08T10:08:00Z">
        <w:r>
          <w:tab/>
        </w:r>
        <w:r>
          <w:tab/>
        </w:r>
        <w:r>
          <w:tab/>
        </w:r>
        <w:r>
          <w:tab/>
        </w:r>
        <w:r>
          <w:tab/>
        </w:r>
        <w:r>
          <w:tab/>
        </w:r>
      </w:ins>
      <w:r>
        <w:t>DATE</w:t>
      </w:r>
      <w:del w:id="191" w:author="Miranda Bethay" w:date="2022-03-08T10:08:00Z">
        <w:r w:rsidR="008A1264">
          <w:tab/>
          <w:delText>SIGNATURE</w:delText>
        </w:r>
        <w:r w:rsidR="008A1264">
          <w:tab/>
          <w:delText>DATE</w:delText>
        </w:r>
      </w:del>
    </w:p>
    <w:p w14:paraId="1431F776" w14:textId="30F055EB" w:rsidR="00DE5AB7" w:rsidRPr="004914FE" w:rsidRDefault="00DE5AB7" w:rsidP="004914FE">
      <w:pPr>
        <w:pStyle w:val="BodyText"/>
        <w:tabs>
          <w:tab w:val="left" w:pos="5441"/>
        </w:tabs>
        <w:spacing w:before="9"/>
        <w:ind w:left="220"/>
      </w:pPr>
    </w:p>
    <w:p w14:paraId="53410C08" w14:textId="77777777" w:rsidR="00CE52EA" w:rsidRDefault="00CE52EA">
      <w:pPr>
        <w:pStyle w:val="BodyText"/>
        <w:rPr>
          <w:del w:id="192" w:author="Miranda Bethay" w:date="2022-03-08T10:08:00Z"/>
          <w:sz w:val="20"/>
        </w:rPr>
      </w:pPr>
    </w:p>
    <w:p w14:paraId="0177605C" w14:textId="77777777" w:rsidR="00CE52EA" w:rsidRDefault="00CE52EA">
      <w:pPr>
        <w:pStyle w:val="BodyText"/>
        <w:rPr>
          <w:del w:id="193" w:author="Miranda Bethay" w:date="2022-03-08T10:08:00Z"/>
          <w:sz w:val="20"/>
        </w:rPr>
      </w:pPr>
    </w:p>
    <w:p w14:paraId="5BB8478B" w14:textId="77777777" w:rsidR="00CE52EA" w:rsidRDefault="00CE52EA">
      <w:pPr>
        <w:pStyle w:val="BodyText"/>
        <w:spacing w:before="4"/>
        <w:rPr>
          <w:del w:id="194" w:author="Miranda Bethay" w:date="2022-03-08T10:08:00Z"/>
          <w:sz w:val="11"/>
        </w:rPr>
      </w:pPr>
    </w:p>
    <w:p w14:paraId="479D7A16" w14:textId="77777777" w:rsidR="00CE52EA" w:rsidRDefault="008A1264">
      <w:pPr>
        <w:pStyle w:val="BodyText"/>
        <w:spacing w:line="20" w:lineRule="exact"/>
        <w:ind w:left="-105"/>
        <w:rPr>
          <w:del w:id="195" w:author="Miranda Bethay" w:date="2022-03-08T10:08:00Z"/>
          <w:sz w:val="2"/>
        </w:rPr>
      </w:pPr>
      <w:del w:id="196" w:author="Miranda Bethay" w:date="2022-03-08T10:08:00Z">
        <w:r>
          <w:rPr>
            <w:sz w:val="2"/>
          </w:rPr>
        </w:r>
        <w:r>
          <w:rPr>
            <w:sz w:val="2"/>
          </w:rPr>
          <w:pict w14:anchorId="6FDB8317">
            <v:group id="docshapegroup3" o:spid="_x0000_s1030" style="width:237.55pt;height:.6pt;mso-position-horizontal-relative:char;mso-position-vertical-relative:line" coordsize="4751,12">
              <v:line id="_x0000_s1031" style="position:absolute" from="0,6" to="4751,6" strokeweight=".58pt"/>
              <w10:wrap type="none"/>
              <w10:anchorlock/>
            </v:group>
          </w:pict>
        </w:r>
      </w:del>
    </w:p>
    <w:p w14:paraId="00ED82FE" w14:textId="7F617415" w:rsidR="00FC6279" w:rsidRDefault="008A1264" w:rsidP="00FC6279">
      <w:pPr>
        <w:pStyle w:val="BodyText"/>
        <w:tabs>
          <w:tab w:val="left" w:pos="360"/>
        </w:tabs>
        <w:spacing w:before="9"/>
        <w:rPr>
          <w:ins w:id="197" w:author="Miranda Bethay" w:date="2022-03-08T10:08:00Z"/>
          <w:u w:val="single"/>
        </w:rPr>
      </w:pPr>
      <w:del w:id="198" w:author="Miranda Bethay" w:date="2022-03-08T10:08:00Z">
        <w:r>
          <w:pict w14:anchorId="6849BCC3">
            <v:line id="_x0000_s1032" style="position:absolute;z-index:487593984;mso-position-horizontal-relative:page" from="322.2pt,-.4pt" to="556.2pt,-.4pt" strokeweight=".58pt">
              <w10:wrap anchorx="page"/>
            </v:line>
          </w:pict>
        </w:r>
      </w:del>
      <w:ins w:id="199" w:author="Miranda Bethay" w:date="2022-03-08T10:08:00Z">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ins>
    </w:p>
    <w:p w14:paraId="32C6F7FB" w14:textId="27ED86DD" w:rsidR="00FC6279" w:rsidRDefault="00FC6279" w:rsidP="004914FE">
      <w:pPr>
        <w:pStyle w:val="BodyText"/>
        <w:tabs>
          <w:tab w:val="left" w:pos="360"/>
        </w:tabs>
        <w:spacing w:before="9"/>
      </w:pPr>
      <w:ins w:id="200" w:author="Miranda Bethay" w:date="2022-03-08T10:08:00Z">
        <w:r>
          <w:tab/>
        </w:r>
      </w:ins>
      <w:r>
        <w:t>NAME</w:t>
      </w:r>
      <w:r w:rsidRPr="004914FE">
        <w:t xml:space="preserve"> </w:t>
      </w:r>
      <w:r>
        <w:t>TYPED</w:t>
      </w:r>
      <w:r w:rsidRPr="004914FE">
        <w:t xml:space="preserve"> </w:t>
      </w:r>
      <w:r>
        <w:t>OR</w:t>
      </w:r>
      <w:r w:rsidRPr="004914FE">
        <w:t xml:space="preserve"> </w:t>
      </w:r>
      <w:r>
        <w:t>PRINTED</w:t>
      </w:r>
    </w:p>
    <w:p w14:paraId="7EEBDB30" w14:textId="3A751CEE" w:rsidR="00FC6279" w:rsidRPr="004914FE" w:rsidRDefault="00FC6279" w:rsidP="004914FE">
      <w:pPr>
        <w:pStyle w:val="BodyText"/>
        <w:tabs>
          <w:tab w:val="left" w:pos="360"/>
        </w:tabs>
        <w:spacing w:before="9"/>
      </w:pPr>
    </w:p>
    <w:p w14:paraId="42653FE0" w14:textId="77777777" w:rsidR="00CE52EA" w:rsidRDefault="00CE52EA">
      <w:pPr>
        <w:pStyle w:val="BodyText"/>
        <w:rPr>
          <w:del w:id="201" w:author="Miranda Bethay" w:date="2022-03-08T10:08:00Z"/>
          <w:sz w:val="20"/>
        </w:rPr>
      </w:pPr>
    </w:p>
    <w:p w14:paraId="41504453" w14:textId="77777777" w:rsidR="00CE52EA" w:rsidRDefault="00CE52EA">
      <w:pPr>
        <w:pStyle w:val="BodyText"/>
        <w:rPr>
          <w:del w:id="202" w:author="Miranda Bethay" w:date="2022-03-08T10:08:00Z"/>
          <w:sz w:val="20"/>
        </w:rPr>
      </w:pPr>
    </w:p>
    <w:p w14:paraId="3F59F6B9" w14:textId="77777777" w:rsidR="00CE52EA" w:rsidRDefault="00CE52EA">
      <w:pPr>
        <w:pStyle w:val="BodyText"/>
        <w:spacing w:before="2" w:after="1"/>
        <w:rPr>
          <w:del w:id="203" w:author="Miranda Bethay" w:date="2022-03-08T10:08:00Z"/>
          <w:sz w:val="10"/>
        </w:rPr>
      </w:pPr>
    </w:p>
    <w:p w14:paraId="795AF77D" w14:textId="77777777" w:rsidR="00CE52EA" w:rsidRDefault="008A1264">
      <w:pPr>
        <w:pStyle w:val="BodyText"/>
        <w:spacing w:line="20" w:lineRule="exact"/>
        <w:ind w:left="-105"/>
        <w:rPr>
          <w:del w:id="204" w:author="Miranda Bethay" w:date="2022-03-08T10:08:00Z"/>
          <w:sz w:val="2"/>
        </w:rPr>
      </w:pPr>
      <w:del w:id="205" w:author="Miranda Bethay" w:date="2022-03-08T10:08:00Z">
        <w:r>
          <w:rPr>
            <w:sz w:val="2"/>
          </w:rPr>
        </w:r>
        <w:r>
          <w:rPr>
            <w:sz w:val="2"/>
          </w:rPr>
          <w:pict w14:anchorId="67D3C624">
            <v:group id="docshapegroup4" o:spid="_x0000_s1033" style="width:237.55pt;height:.6pt;mso-position-horizontal-relative:char;mso-position-vertical-relative:line" coordsize="4751,12">
              <v:line id="_x0000_s1034" style="position:absolute" from="0,6" to="4751,6" strokeweight=".58pt"/>
              <w10:wrap type="none"/>
              <w10:anchorlock/>
            </v:group>
          </w:pict>
        </w:r>
      </w:del>
    </w:p>
    <w:p w14:paraId="65B97719" w14:textId="31D55FE9" w:rsidR="00FC6279" w:rsidRDefault="008A1264" w:rsidP="00FC6279">
      <w:pPr>
        <w:pStyle w:val="BodyText"/>
        <w:tabs>
          <w:tab w:val="left" w:pos="360"/>
        </w:tabs>
        <w:spacing w:before="9"/>
        <w:rPr>
          <w:ins w:id="206" w:author="Miranda Bethay" w:date="2022-03-08T10:08:00Z"/>
          <w:u w:val="single"/>
        </w:rPr>
      </w:pPr>
      <w:del w:id="207" w:author="Miranda Bethay" w:date="2022-03-08T10:08:00Z">
        <w:r>
          <w:pict w14:anchorId="145A50A0">
            <v:line id="_x0000_s1035" style="position:absolute;z-index:487596032;mso-position-horizontal-relative:page" from="322.2pt,-.45pt" to="556.2pt,-.45pt" strokeweight=".58pt">
              <w10:wrap anchorx="page"/>
            </v:line>
          </w:pict>
        </w:r>
      </w:del>
      <w:ins w:id="208" w:author="Miranda Bethay" w:date="2022-03-08T10:08:00Z">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ins>
    </w:p>
    <w:p w14:paraId="171AF2DF" w14:textId="25B134BA" w:rsidR="00FC6279" w:rsidRDefault="00FC6279" w:rsidP="004914FE">
      <w:pPr>
        <w:pStyle w:val="BodyText"/>
        <w:tabs>
          <w:tab w:val="left" w:pos="360"/>
        </w:tabs>
        <w:spacing w:before="9"/>
      </w:pPr>
      <w:ins w:id="209" w:author="Miranda Bethay" w:date="2022-03-08T10:08:00Z">
        <w:r>
          <w:tab/>
        </w:r>
      </w:ins>
      <w:r>
        <w:t>TITLE</w:t>
      </w:r>
    </w:p>
    <w:p w14:paraId="6D0C1882" w14:textId="6E890F77" w:rsidR="00FC6279" w:rsidRPr="004914FE" w:rsidRDefault="00FC6279" w:rsidP="004914FE">
      <w:pPr>
        <w:pStyle w:val="BodyText"/>
        <w:tabs>
          <w:tab w:val="left" w:pos="360"/>
        </w:tabs>
        <w:spacing w:before="9"/>
      </w:pPr>
    </w:p>
    <w:p w14:paraId="0DC2DFB4" w14:textId="77777777" w:rsidR="00CE52EA" w:rsidRDefault="00CE52EA">
      <w:pPr>
        <w:pStyle w:val="BodyText"/>
        <w:rPr>
          <w:del w:id="210" w:author="Miranda Bethay" w:date="2022-03-08T10:08:00Z"/>
          <w:sz w:val="20"/>
        </w:rPr>
      </w:pPr>
    </w:p>
    <w:p w14:paraId="080CBEC8" w14:textId="77777777" w:rsidR="00CE52EA" w:rsidRDefault="00CE52EA">
      <w:pPr>
        <w:pStyle w:val="BodyText"/>
        <w:rPr>
          <w:del w:id="211" w:author="Miranda Bethay" w:date="2022-03-08T10:08:00Z"/>
          <w:sz w:val="20"/>
        </w:rPr>
      </w:pPr>
    </w:p>
    <w:p w14:paraId="6BFFAF95" w14:textId="77777777" w:rsidR="00CE52EA" w:rsidRDefault="00CE52EA">
      <w:pPr>
        <w:pStyle w:val="BodyText"/>
        <w:spacing w:before="1"/>
        <w:rPr>
          <w:del w:id="212" w:author="Miranda Bethay" w:date="2022-03-08T10:08:00Z"/>
          <w:sz w:val="10"/>
        </w:rPr>
      </w:pPr>
    </w:p>
    <w:p w14:paraId="4AFFD86C" w14:textId="77777777" w:rsidR="00CE52EA" w:rsidRDefault="008A1264">
      <w:pPr>
        <w:pStyle w:val="BodyText"/>
        <w:spacing w:line="20" w:lineRule="exact"/>
        <w:ind w:left="-105"/>
        <w:rPr>
          <w:del w:id="213" w:author="Miranda Bethay" w:date="2022-03-08T10:08:00Z"/>
          <w:sz w:val="2"/>
        </w:rPr>
      </w:pPr>
      <w:del w:id="214" w:author="Miranda Bethay" w:date="2022-03-08T10:08:00Z">
        <w:r>
          <w:rPr>
            <w:sz w:val="2"/>
          </w:rPr>
        </w:r>
        <w:r>
          <w:rPr>
            <w:sz w:val="2"/>
          </w:rPr>
          <w:pict w14:anchorId="34146712">
            <v:group id="docshapegroup5" o:spid="_x0000_s1036" style="width:237.55pt;height:.6pt;mso-position-horizontal-relative:char;mso-position-vertical-relative:line" coordsize="4751,12">
              <v:line id="_x0000_s1037" style="position:absolute" from="0,6" to="4751,6" strokeweight=".58pt"/>
              <w10:wrap type="none"/>
              <w10:anchorlock/>
            </v:group>
          </w:pict>
        </w:r>
      </w:del>
    </w:p>
    <w:p w14:paraId="24970E31" w14:textId="541E7349" w:rsidR="00FC6279" w:rsidRDefault="008A1264" w:rsidP="00FC6279">
      <w:pPr>
        <w:pStyle w:val="BodyText"/>
        <w:tabs>
          <w:tab w:val="left" w:pos="360"/>
        </w:tabs>
        <w:spacing w:before="9"/>
        <w:rPr>
          <w:ins w:id="215" w:author="Miranda Bethay" w:date="2022-03-08T10:08:00Z"/>
          <w:u w:val="single"/>
        </w:rPr>
      </w:pPr>
      <w:del w:id="216" w:author="Miranda Bethay" w:date="2022-03-08T10:08:00Z">
        <w:r>
          <w:pict w14:anchorId="4C17473A">
            <v:line id="_x0000_s1038" style="position:absolute;z-index:487598080;mso-position-horizontal-relative:page" from="322.2pt,-.55pt" to="556.2pt,-.55pt" strokeweight=".58pt">
              <w10:wrap anchorx="page"/>
            </v:line>
          </w:pict>
        </w:r>
      </w:del>
      <w:ins w:id="217" w:author="Miranda Bethay" w:date="2022-03-08T10:08:00Z">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ins>
    </w:p>
    <w:p w14:paraId="5208452B" w14:textId="2FEE96B2" w:rsidR="00FC6279" w:rsidRDefault="00FC6279" w:rsidP="004914FE">
      <w:pPr>
        <w:pStyle w:val="BodyText"/>
        <w:tabs>
          <w:tab w:val="left" w:pos="360"/>
        </w:tabs>
        <w:spacing w:before="9"/>
      </w:pPr>
      <w:ins w:id="218" w:author="Miranda Bethay" w:date="2022-03-08T10:08:00Z">
        <w:r>
          <w:tab/>
        </w:r>
      </w:ins>
      <w:r>
        <w:t>INSTITUTION</w:t>
      </w:r>
    </w:p>
    <w:p w14:paraId="48679D67" w14:textId="167F9267" w:rsidR="00FC6279" w:rsidRPr="004914FE" w:rsidRDefault="00FC6279" w:rsidP="004914FE">
      <w:pPr>
        <w:pStyle w:val="BodyText"/>
        <w:tabs>
          <w:tab w:val="left" w:pos="360"/>
        </w:tabs>
        <w:spacing w:before="9"/>
      </w:pPr>
    </w:p>
    <w:p w14:paraId="28CD50D0" w14:textId="77777777" w:rsidR="00CE52EA" w:rsidRDefault="00CE52EA">
      <w:pPr>
        <w:pStyle w:val="BodyText"/>
        <w:rPr>
          <w:del w:id="219" w:author="Miranda Bethay" w:date="2022-03-08T10:08:00Z"/>
          <w:sz w:val="20"/>
        </w:rPr>
      </w:pPr>
    </w:p>
    <w:p w14:paraId="67A1F6AE" w14:textId="77777777" w:rsidR="00CE52EA" w:rsidRDefault="00CE52EA">
      <w:pPr>
        <w:pStyle w:val="BodyText"/>
        <w:rPr>
          <w:del w:id="220" w:author="Miranda Bethay" w:date="2022-03-08T10:08:00Z"/>
          <w:sz w:val="20"/>
        </w:rPr>
      </w:pPr>
    </w:p>
    <w:p w14:paraId="4B81571D" w14:textId="77777777" w:rsidR="00CE52EA" w:rsidRDefault="00CE52EA">
      <w:pPr>
        <w:pStyle w:val="BodyText"/>
        <w:spacing w:before="4" w:after="1"/>
        <w:rPr>
          <w:del w:id="221" w:author="Miranda Bethay" w:date="2022-03-08T10:08:00Z"/>
          <w:sz w:val="10"/>
        </w:rPr>
      </w:pPr>
    </w:p>
    <w:p w14:paraId="3BF7CE93" w14:textId="77777777" w:rsidR="00CE52EA" w:rsidRDefault="008A1264">
      <w:pPr>
        <w:pStyle w:val="BodyText"/>
        <w:spacing w:line="20" w:lineRule="exact"/>
        <w:ind w:left="-105"/>
        <w:rPr>
          <w:del w:id="222" w:author="Miranda Bethay" w:date="2022-03-08T10:08:00Z"/>
          <w:sz w:val="2"/>
        </w:rPr>
      </w:pPr>
      <w:del w:id="223" w:author="Miranda Bethay" w:date="2022-03-08T10:08:00Z">
        <w:r>
          <w:rPr>
            <w:sz w:val="2"/>
          </w:rPr>
        </w:r>
        <w:r>
          <w:rPr>
            <w:sz w:val="2"/>
          </w:rPr>
          <w:pict w14:anchorId="436F8850">
            <v:group id="docshapegroup6" o:spid="_x0000_s1039" style="width:237.55pt;height:.6pt;mso-position-horizontal-relative:char;mso-position-vertical-relative:line" coordsize="4751,12">
              <v:line id="_x0000_s1040" style="position:absolute" from="0,6" to="4751,6" strokeweight=".58pt"/>
              <w10:wrap type="none"/>
              <w10:anchorlock/>
            </v:group>
          </w:pict>
        </w:r>
      </w:del>
    </w:p>
    <w:p w14:paraId="614312A9" w14:textId="2CBCAB7B" w:rsidR="00FC6279" w:rsidRDefault="008A1264" w:rsidP="00FC6279">
      <w:pPr>
        <w:pStyle w:val="BodyText"/>
        <w:tabs>
          <w:tab w:val="left" w:pos="360"/>
        </w:tabs>
        <w:spacing w:before="9"/>
        <w:rPr>
          <w:ins w:id="224" w:author="Miranda Bethay" w:date="2022-03-08T10:08:00Z"/>
          <w:u w:val="single"/>
        </w:rPr>
      </w:pPr>
      <w:del w:id="225" w:author="Miranda Bethay" w:date="2022-03-08T10:08:00Z">
        <w:r>
          <w:pict w14:anchorId="376BF3AA">
            <v:line id="_x0000_s1041" style="position:absolute;z-index:487600128;mso-position-horizontal-relative:page" from="322.2pt,-.45pt" to="556.2pt,-.45pt" strokeweight=".58pt">
              <w10:wrap anchorx="page"/>
            </v:line>
          </w:pict>
        </w:r>
      </w:del>
      <w:ins w:id="226" w:author="Miranda Bethay" w:date="2022-03-08T10:08:00Z">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ins>
    </w:p>
    <w:p w14:paraId="652FD37B" w14:textId="0257DAF8" w:rsidR="00FC6279" w:rsidRDefault="00FC6279" w:rsidP="004914FE">
      <w:pPr>
        <w:pStyle w:val="BodyText"/>
        <w:tabs>
          <w:tab w:val="left" w:pos="360"/>
        </w:tabs>
        <w:spacing w:before="9"/>
      </w:pPr>
      <w:ins w:id="227" w:author="Miranda Bethay" w:date="2022-03-08T10:08:00Z">
        <w:r>
          <w:tab/>
        </w:r>
      </w:ins>
      <w:r>
        <w:t>BUILDING</w:t>
      </w:r>
      <w:r w:rsidRPr="004914FE">
        <w:t xml:space="preserve"> </w:t>
      </w:r>
      <w:r>
        <w:t>ADDRESS</w:t>
      </w:r>
    </w:p>
    <w:p w14:paraId="03E65E4C" w14:textId="4BFF67F1" w:rsidR="00FC6279" w:rsidRPr="004914FE" w:rsidRDefault="00FC6279" w:rsidP="004914FE">
      <w:pPr>
        <w:pStyle w:val="BodyText"/>
        <w:tabs>
          <w:tab w:val="left" w:pos="360"/>
        </w:tabs>
        <w:spacing w:before="9"/>
      </w:pPr>
    </w:p>
    <w:p w14:paraId="42101918" w14:textId="77777777" w:rsidR="00CE52EA" w:rsidRDefault="00CE52EA">
      <w:pPr>
        <w:pStyle w:val="BodyText"/>
        <w:rPr>
          <w:del w:id="228" w:author="Miranda Bethay" w:date="2022-03-08T10:08:00Z"/>
          <w:sz w:val="20"/>
        </w:rPr>
      </w:pPr>
    </w:p>
    <w:p w14:paraId="7E9F750C" w14:textId="77777777" w:rsidR="00CE52EA" w:rsidRDefault="00CE52EA">
      <w:pPr>
        <w:pStyle w:val="BodyText"/>
        <w:rPr>
          <w:del w:id="229" w:author="Miranda Bethay" w:date="2022-03-08T10:08:00Z"/>
          <w:sz w:val="20"/>
        </w:rPr>
      </w:pPr>
    </w:p>
    <w:p w14:paraId="465A4A91" w14:textId="77777777" w:rsidR="00CE52EA" w:rsidRDefault="00CE52EA">
      <w:pPr>
        <w:pStyle w:val="BodyText"/>
        <w:spacing w:before="3"/>
        <w:rPr>
          <w:del w:id="230" w:author="Miranda Bethay" w:date="2022-03-08T10:08:00Z"/>
          <w:sz w:val="10"/>
        </w:rPr>
      </w:pPr>
    </w:p>
    <w:p w14:paraId="10EB643C" w14:textId="77777777" w:rsidR="00CE52EA" w:rsidRDefault="008A1264">
      <w:pPr>
        <w:pStyle w:val="BodyText"/>
        <w:spacing w:line="20" w:lineRule="exact"/>
        <w:ind w:left="-105"/>
        <w:rPr>
          <w:del w:id="231" w:author="Miranda Bethay" w:date="2022-03-08T10:08:00Z"/>
          <w:sz w:val="2"/>
        </w:rPr>
      </w:pPr>
      <w:del w:id="232" w:author="Miranda Bethay" w:date="2022-03-08T10:08:00Z">
        <w:r>
          <w:rPr>
            <w:sz w:val="2"/>
          </w:rPr>
        </w:r>
        <w:r>
          <w:rPr>
            <w:sz w:val="2"/>
          </w:rPr>
          <w:pict w14:anchorId="5A3BC562">
            <v:group id="docshapegroup7" o:spid="_x0000_s1042" style="width:237.55pt;height:.6pt;mso-position-horizontal-relative:char;mso-position-vertical-relative:line" coordsize="4751,12">
              <v:line id="_x0000_s1043" style="position:absolute" from="0,6" to="4751,6" strokeweight=".58pt"/>
              <w10:wrap type="none"/>
              <w10:anchorlock/>
            </v:group>
          </w:pict>
        </w:r>
      </w:del>
    </w:p>
    <w:p w14:paraId="16AAB914" w14:textId="3171172F" w:rsidR="00FC6279" w:rsidRDefault="008A1264" w:rsidP="00FC6279">
      <w:pPr>
        <w:pStyle w:val="BodyText"/>
        <w:tabs>
          <w:tab w:val="left" w:pos="360"/>
        </w:tabs>
        <w:spacing w:before="9"/>
        <w:rPr>
          <w:ins w:id="233" w:author="Miranda Bethay" w:date="2022-03-08T10:08:00Z"/>
          <w:u w:val="single"/>
        </w:rPr>
      </w:pPr>
      <w:del w:id="234" w:author="Miranda Bethay" w:date="2022-03-08T10:08:00Z">
        <w:r>
          <w:pict w14:anchorId="0F520FFB">
            <v:line id="_x0000_s1044" style="position:absolute;z-index:487602176;mso-position-horizontal-relative:page" from="322.2pt,-.45pt" to="556.2pt,-.45pt" strokeweight=".58pt">
              <w10:wrap anchorx="page"/>
            </v:line>
          </w:pict>
        </w:r>
      </w:del>
      <w:ins w:id="235" w:author="Miranda Bethay" w:date="2022-03-08T10:08:00Z">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ins>
    </w:p>
    <w:p w14:paraId="2E8AFE39" w14:textId="6107ADC7" w:rsidR="00FC6279" w:rsidRDefault="00FC6279" w:rsidP="004914FE">
      <w:pPr>
        <w:pStyle w:val="BodyText"/>
        <w:tabs>
          <w:tab w:val="left" w:pos="360"/>
        </w:tabs>
        <w:spacing w:before="9"/>
      </w:pPr>
      <w:ins w:id="236" w:author="Miranda Bethay" w:date="2022-03-08T10:08:00Z">
        <w:r>
          <w:tab/>
        </w:r>
      </w:ins>
      <w:r>
        <w:t>STREET</w:t>
      </w:r>
      <w:r w:rsidRPr="004914FE">
        <w:t xml:space="preserve"> </w:t>
      </w:r>
      <w:r>
        <w:t>ADDRESS</w:t>
      </w:r>
    </w:p>
    <w:p w14:paraId="555DBE09" w14:textId="2B19483C" w:rsidR="00FC6279" w:rsidRPr="004914FE" w:rsidRDefault="00FC6279" w:rsidP="004914FE">
      <w:pPr>
        <w:pStyle w:val="BodyText"/>
        <w:tabs>
          <w:tab w:val="left" w:pos="360"/>
        </w:tabs>
        <w:spacing w:before="9"/>
      </w:pPr>
    </w:p>
    <w:p w14:paraId="15E9B574" w14:textId="77777777" w:rsidR="00CE52EA" w:rsidRDefault="00CE52EA">
      <w:pPr>
        <w:pStyle w:val="BodyText"/>
        <w:rPr>
          <w:del w:id="237" w:author="Miranda Bethay" w:date="2022-03-08T10:08:00Z"/>
          <w:sz w:val="20"/>
        </w:rPr>
      </w:pPr>
    </w:p>
    <w:p w14:paraId="41E2D100" w14:textId="77777777" w:rsidR="00CE52EA" w:rsidRDefault="00CE52EA">
      <w:pPr>
        <w:pStyle w:val="BodyText"/>
        <w:rPr>
          <w:del w:id="238" w:author="Miranda Bethay" w:date="2022-03-08T10:08:00Z"/>
          <w:sz w:val="20"/>
        </w:rPr>
      </w:pPr>
    </w:p>
    <w:p w14:paraId="3578BDC6" w14:textId="77777777" w:rsidR="00CE52EA" w:rsidRDefault="00CE52EA">
      <w:pPr>
        <w:pStyle w:val="BodyText"/>
        <w:spacing w:before="8"/>
        <w:rPr>
          <w:del w:id="239" w:author="Miranda Bethay" w:date="2022-03-08T10:08:00Z"/>
          <w:sz w:val="13"/>
        </w:rPr>
      </w:pPr>
    </w:p>
    <w:p w14:paraId="7415276C" w14:textId="77777777" w:rsidR="00CE52EA" w:rsidRDefault="008A1264">
      <w:pPr>
        <w:pStyle w:val="BodyText"/>
        <w:spacing w:line="20" w:lineRule="exact"/>
        <w:ind w:left="-105"/>
        <w:rPr>
          <w:del w:id="240" w:author="Miranda Bethay" w:date="2022-03-08T10:08:00Z"/>
          <w:sz w:val="2"/>
        </w:rPr>
      </w:pPr>
      <w:del w:id="241" w:author="Miranda Bethay" w:date="2022-03-08T10:08:00Z">
        <w:r>
          <w:rPr>
            <w:sz w:val="2"/>
          </w:rPr>
        </w:r>
        <w:r>
          <w:rPr>
            <w:sz w:val="2"/>
          </w:rPr>
          <w:pict w14:anchorId="02A1D80A">
            <v:group id="docshapegroup8" o:spid="_x0000_s1045" style="width:237.55pt;height:.6pt;mso-position-horizontal-relative:char;mso-position-vertical-relative:line" coordsize="4751,12">
              <v:line id="_x0000_s1046" style="position:absolute" from="0,6" to="4751,6" strokeweight=".58pt"/>
              <w10:wrap type="none"/>
              <w10:anchorlock/>
            </v:group>
          </w:pict>
        </w:r>
      </w:del>
    </w:p>
    <w:p w14:paraId="659A40A5" w14:textId="6A9659E9" w:rsidR="00FC6279" w:rsidRDefault="008A1264" w:rsidP="00FC6279">
      <w:pPr>
        <w:pStyle w:val="BodyText"/>
        <w:tabs>
          <w:tab w:val="left" w:pos="360"/>
        </w:tabs>
        <w:spacing w:before="9"/>
        <w:rPr>
          <w:ins w:id="242" w:author="Miranda Bethay" w:date="2022-03-08T10:08:00Z"/>
          <w:u w:val="single"/>
        </w:rPr>
      </w:pPr>
      <w:del w:id="243" w:author="Miranda Bethay" w:date="2022-03-08T10:08:00Z">
        <w:r>
          <w:pict w14:anchorId="4E71E66E">
            <v:line id="_x0000_s1047" style="position:absolute;z-index:487604224;mso-position-horizontal-relative:page" from="322.2pt,-1pt" to="556.2pt,-1pt" strokeweight=".58pt">
              <w10:wrap anchorx="page"/>
            </v:line>
          </w:pict>
        </w:r>
      </w:del>
      <w:ins w:id="244" w:author="Miranda Bethay" w:date="2022-03-08T10:08:00Z">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r w:rsidR="00FC6279">
          <w:rPr>
            <w:u w:val="single"/>
          </w:rPr>
          <w:tab/>
        </w:r>
      </w:ins>
    </w:p>
    <w:p w14:paraId="69AEF5A5" w14:textId="70B525CC" w:rsidR="00FC6279" w:rsidRPr="00FC6279" w:rsidRDefault="00FC6279" w:rsidP="00FC6279">
      <w:pPr>
        <w:pStyle w:val="BodyText"/>
        <w:tabs>
          <w:tab w:val="left" w:pos="360"/>
        </w:tabs>
        <w:spacing w:before="9"/>
        <w:rPr>
          <w:ins w:id="245" w:author="Miranda Bethay" w:date="2022-03-08T10:08:00Z"/>
        </w:rPr>
      </w:pPr>
      <w:ins w:id="246" w:author="Miranda Bethay" w:date="2022-03-08T10:08:00Z">
        <w:r>
          <w:tab/>
        </w:r>
      </w:ins>
      <w:r w:rsidRPr="004914FE">
        <w:t>CITY, STATE</w:t>
      </w:r>
      <w:ins w:id="247" w:author="Miranda Bethay" w:date="2022-03-08T10:08:00Z">
        <w:r>
          <w:t>,</w:t>
        </w:r>
      </w:ins>
      <w:r w:rsidRPr="004914FE">
        <w:t xml:space="preserve"> ZIP</w:t>
      </w:r>
    </w:p>
    <w:p w14:paraId="03F4E44B" w14:textId="77777777" w:rsidR="00FC6279" w:rsidRPr="00FC6279" w:rsidRDefault="00FC6279" w:rsidP="00FC6279">
      <w:pPr>
        <w:pStyle w:val="BodyText"/>
        <w:tabs>
          <w:tab w:val="left" w:pos="360"/>
        </w:tabs>
        <w:spacing w:before="9"/>
        <w:rPr>
          <w:ins w:id="248" w:author="Miranda Bethay" w:date="2022-03-08T10:08:00Z"/>
        </w:rPr>
      </w:pPr>
    </w:p>
    <w:p w14:paraId="20436C5C" w14:textId="77777777" w:rsidR="00FC6279" w:rsidRPr="00FC6279" w:rsidRDefault="00FC6279" w:rsidP="00FC6279">
      <w:pPr>
        <w:pStyle w:val="BodyText"/>
        <w:tabs>
          <w:tab w:val="left" w:pos="360"/>
        </w:tabs>
        <w:spacing w:before="9"/>
        <w:rPr>
          <w:ins w:id="249" w:author="Miranda Bethay" w:date="2022-03-08T10:08:00Z"/>
        </w:rPr>
      </w:pPr>
    </w:p>
    <w:p w14:paraId="37203849" w14:textId="77777777" w:rsidR="00FC6279" w:rsidRPr="00FC6279" w:rsidRDefault="00FC6279" w:rsidP="00FC6279">
      <w:pPr>
        <w:pStyle w:val="BodyText"/>
        <w:tabs>
          <w:tab w:val="left" w:pos="360"/>
        </w:tabs>
        <w:spacing w:before="9"/>
        <w:rPr>
          <w:ins w:id="250" w:author="Miranda Bethay" w:date="2022-03-08T10:08:00Z"/>
          <w:b/>
          <w:bCs/>
        </w:rPr>
      </w:pPr>
    </w:p>
    <w:p w14:paraId="1B234092" w14:textId="77777777" w:rsidR="00FC6279" w:rsidRPr="00FC6279" w:rsidRDefault="00FC6279" w:rsidP="00FC6279">
      <w:pPr>
        <w:pStyle w:val="BodyText"/>
        <w:tabs>
          <w:tab w:val="left" w:pos="360"/>
        </w:tabs>
        <w:spacing w:before="9"/>
        <w:rPr>
          <w:ins w:id="251" w:author="Miranda Bethay" w:date="2022-03-08T10:08:00Z"/>
        </w:rPr>
      </w:pPr>
    </w:p>
    <w:p w14:paraId="39E396E6" w14:textId="77777777" w:rsidR="00FC6279" w:rsidRPr="00FC6279" w:rsidRDefault="00FC6279" w:rsidP="00FC6279">
      <w:pPr>
        <w:pStyle w:val="BodyText"/>
        <w:tabs>
          <w:tab w:val="left" w:pos="360"/>
        </w:tabs>
        <w:spacing w:before="9"/>
        <w:rPr>
          <w:ins w:id="252" w:author="Miranda Bethay" w:date="2022-03-08T10:08:00Z"/>
        </w:rPr>
      </w:pPr>
    </w:p>
    <w:p w14:paraId="0F1CE2A1" w14:textId="77777777" w:rsidR="00FC6279" w:rsidRDefault="00FC6279">
      <w:pPr>
        <w:pStyle w:val="BodyText"/>
        <w:tabs>
          <w:tab w:val="left" w:pos="5441"/>
        </w:tabs>
        <w:spacing w:before="9"/>
        <w:ind w:left="220"/>
        <w:rPr>
          <w:ins w:id="253" w:author="Miranda Bethay" w:date="2022-03-08T10:08:00Z"/>
        </w:rPr>
      </w:pPr>
    </w:p>
    <w:p w14:paraId="7C8BFA2E" w14:textId="4313B0A4" w:rsidR="00DE5AB7" w:rsidRDefault="00DE5AB7">
      <w:pPr>
        <w:pStyle w:val="BodyText"/>
        <w:tabs>
          <w:tab w:val="left" w:pos="5441"/>
        </w:tabs>
        <w:spacing w:before="9"/>
        <w:ind w:left="220"/>
        <w:rPr>
          <w:ins w:id="254" w:author="Miranda Bethay" w:date="2022-03-08T10:08:00Z"/>
        </w:rPr>
      </w:pPr>
      <w:ins w:id="255" w:author="Miranda Bethay" w:date="2022-03-08T10:08:00Z">
        <w:r>
          <w:tab/>
        </w:r>
      </w:ins>
    </w:p>
    <w:p w14:paraId="656C5A58" w14:textId="514749C0" w:rsidR="00DE5AB7" w:rsidRDefault="00DE5AB7">
      <w:pPr>
        <w:pStyle w:val="BodyText"/>
        <w:tabs>
          <w:tab w:val="left" w:pos="5441"/>
        </w:tabs>
        <w:spacing w:before="9"/>
        <w:ind w:left="220"/>
      </w:pPr>
      <w:ins w:id="256" w:author="Miranda Bethay" w:date="2022-03-08T10:08:00Z">
        <w:r>
          <w:tab/>
        </w:r>
      </w:ins>
    </w:p>
    <w:sectPr w:rsidR="00DE5AB7">
      <w:pgSz w:w="12240" w:h="15840"/>
      <w:pgMar w:top="1360" w:right="1200" w:bottom="280" w:left="12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Miranda Bethay" w:date="2022-03-08T10:16:00Z" w:initials="MB">
    <w:p w14:paraId="7B283057" w14:textId="6106021C" w:rsidR="008A1264" w:rsidRDefault="008A1264">
      <w:pPr>
        <w:pStyle w:val="CommentText"/>
      </w:pPr>
      <w:r>
        <w:rPr>
          <w:rStyle w:val="CommentReference"/>
        </w:rPr>
        <w:annotationRef/>
      </w:r>
      <w:r>
        <w:t>Harvard prefers to remain silent on indemnification.</w:t>
      </w:r>
    </w:p>
  </w:comment>
  <w:comment w:id="116" w:author="Miranda Bethay" w:date="2022-03-08T10:16:00Z" w:initials="MB">
    <w:p w14:paraId="3D1B34F8" w14:textId="2F32A3CB" w:rsidR="008A1264" w:rsidRDefault="008A1264">
      <w:pPr>
        <w:pStyle w:val="CommentText"/>
      </w:pPr>
      <w:r>
        <w:rPr>
          <w:rStyle w:val="CommentReference"/>
        </w:rPr>
        <w:annotationRef/>
      </w:r>
      <w:r>
        <w:t>Harvard requests bilateral execution of this agreement.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283057" w15:done="0"/>
  <w15:commentEx w15:paraId="3D1B34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1AB6E" w16cex:dateUtc="2022-03-08T15:16:00Z"/>
  <w16cex:commentExtensible w16cex:durableId="25D1AB87" w16cex:dateUtc="2022-03-08T1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83057" w16cid:durableId="25D1AB6E"/>
  <w16cid:commentId w16cid:paraId="3D1B34F8" w16cid:durableId="25D1AB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88D"/>
    <w:multiLevelType w:val="hybridMultilevel"/>
    <w:tmpl w:val="6EB6CA60"/>
    <w:lvl w:ilvl="0" w:tplc="4AAE568E">
      <w:start w:val="1"/>
      <w:numFmt w:val="upperLetter"/>
      <w:lvlText w:val="%1."/>
      <w:lvlJc w:val="left"/>
      <w:pPr>
        <w:ind w:left="460" w:hanging="360"/>
        <w:jc w:val="left"/>
      </w:pPr>
      <w:rPr>
        <w:rFonts w:ascii="Times New Roman" w:eastAsia="Times New Roman" w:hAnsi="Times New Roman" w:cs="Times New Roman" w:hint="default"/>
        <w:b w:val="0"/>
        <w:bCs w:val="0"/>
        <w:i w:val="0"/>
        <w:iCs w:val="0"/>
        <w:spacing w:val="-1"/>
        <w:w w:val="100"/>
        <w:sz w:val="24"/>
        <w:szCs w:val="24"/>
      </w:rPr>
    </w:lvl>
    <w:lvl w:ilvl="1" w:tplc="0B2838B4">
      <w:numFmt w:val="bullet"/>
      <w:lvlText w:val="•"/>
      <w:lvlJc w:val="left"/>
      <w:pPr>
        <w:ind w:left="1396" w:hanging="360"/>
      </w:pPr>
      <w:rPr>
        <w:rFonts w:hint="default"/>
      </w:rPr>
    </w:lvl>
    <w:lvl w:ilvl="2" w:tplc="A80C5DA8">
      <w:numFmt w:val="bullet"/>
      <w:lvlText w:val="•"/>
      <w:lvlJc w:val="left"/>
      <w:pPr>
        <w:ind w:left="2332" w:hanging="360"/>
      </w:pPr>
      <w:rPr>
        <w:rFonts w:hint="default"/>
      </w:rPr>
    </w:lvl>
    <w:lvl w:ilvl="3" w:tplc="7A4AE09C">
      <w:numFmt w:val="bullet"/>
      <w:lvlText w:val="•"/>
      <w:lvlJc w:val="left"/>
      <w:pPr>
        <w:ind w:left="3268" w:hanging="360"/>
      </w:pPr>
      <w:rPr>
        <w:rFonts w:hint="default"/>
      </w:rPr>
    </w:lvl>
    <w:lvl w:ilvl="4" w:tplc="6C1A7CF8">
      <w:numFmt w:val="bullet"/>
      <w:lvlText w:val="•"/>
      <w:lvlJc w:val="left"/>
      <w:pPr>
        <w:ind w:left="4204" w:hanging="360"/>
      </w:pPr>
      <w:rPr>
        <w:rFonts w:hint="default"/>
      </w:rPr>
    </w:lvl>
    <w:lvl w:ilvl="5" w:tplc="A78AEFE8">
      <w:numFmt w:val="bullet"/>
      <w:lvlText w:val="•"/>
      <w:lvlJc w:val="left"/>
      <w:pPr>
        <w:ind w:left="5140" w:hanging="360"/>
      </w:pPr>
      <w:rPr>
        <w:rFonts w:hint="default"/>
      </w:rPr>
    </w:lvl>
    <w:lvl w:ilvl="6" w:tplc="5F583E7A">
      <w:numFmt w:val="bullet"/>
      <w:lvlText w:val="•"/>
      <w:lvlJc w:val="left"/>
      <w:pPr>
        <w:ind w:left="6076" w:hanging="360"/>
      </w:pPr>
      <w:rPr>
        <w:rFonts w:hint="default"/>
      </w:rPr>
    </w:lvl>
    <w:lvl w:ilvl="7" w:tplc="417EE75E">
      <w:numFmt w:val="bullet"/>
      <w:lvlText w:val="•"/>
      <w:lvlJc w:val="left"/>
      <w:pPr>
        <w:ind w:left="7012" w:hanging="360"/>
      </w:pPr>
      <w:rPr>
        <w:rFonts w:hint="default"/>
      </w:rPr>
    </w:lvl>
    <w:lvl w:ilvl="8" w:tplc="83B4EF8C">
      <w:numFmt w:val="bullet"/>
      <w:lvlText w:val="•"/>
      <w:lvlJc w:val="left"/>
      <w:pPr>
        <w:ind w:left="7948" w:hanging="360"/>
      </w:pPr>
      <w:rPr>
        <w:rFonts w:hint="default"/>
      </w:rPr>
    </w:lvl>
  </w:abstractNum>
  <w:abstractNum w:abstractNumId="1" w15:restartNumberingAfterBreak="0">
    <w:nsid w:val="10955CEA"/>
    <w:multiLevelType w:val="hybridMultilevel"/>
    <w:tmpl w:val="A3B61BA4"/>
    <w:lvl w:ilvl="0" w:tplc="A708619C">
      <w:start w:val="1"/>
      <w:numFmt w:val="upperLetter"/>
      <w:lvlText w:val="%1."/>
      <w:lvlJc w:val="left"/>
      <w:pPr>
        <w:ind w:left="460" w:hanging="360"/>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0A88486E">
      <w:numFmt w:val="bullet"/>
      <w:lvlText w:val="•"/>
      <w:lvlJc w:val="left"/>
      <w:pPr>
        <w:ind w:left="1396" w:hanging="360"/>
      </w:pPr>
      <w:rPr>
        <w:rFonts w:hint="default"/>
        <w:lang w:val="en-US" w:eastAsia="en-US" w:bidi="ar-SA"/>
      </w:rPr>
    </w:lvl>
    <w:lvl w:ilvl="2" w:tplc="28C46F1A">
      <w:numFmt w:val="bullet"/>
      <w:lvlText w:val="•"/>
      <w:lvlJc w:val="left"/>
      <w:pPr>
        <w:ind w:left="2332" w:hanging="360"/>
      </w:pPr>
      <w:rPr>
        <w:rFonts w:hint="default"/>
        <w:lang w:val="en-US" w:eastAsia="en-US" w:bidi="ar-SA"/>
      </w:rPr>
    </w:lvl>
    <w:lvl w:ilvl="3" w:tplc="C29EB7B0">
      <w:numFmt w:val="bullet"/>
      <w:lvlText w:val="•"/>
      <w:lvlJc w:val="left"/>
      <w:pPr>
        <w:ind w:left="3268" w:hanging="360"/>
      </w:pPr>
      <w:rPr>
        <w:rFonts w:hint="default"/>
        <w:lang w:val="en-US" w:eastAsia="en-US" w:bidi="ar-SA"/>
      </w:rPr>
    </w:lvl>
    <w:lvl w:ilvl="4" w:tplc="55F61E78">
      <w:numFmt w:val="bullet"/>
      <w:lvlText w:val="•"/>
      <w:lvlJc w:val="left"/>
      <w:pPr>
        <w:ind w:left="4204" w:hanging="360"/>
      </w:pPr>
      <w:rPr>
        <w:rFonts w:hint="default"/>
        <w:lang w:val="en-US" w:eastAsia="en-US" w:bidi="ar-SA"/>
      </w:rPr>
    </w:lvl>
    <w:lvl w:ilvl="5" w:tplc="393E84D2">
      <w:numFmt w:val="bullet"/>
      <w:lvlText w:val="•"/>
      <w:lvlJc w:val="left"/>
      <w:pPr>
        <w:ind w:left="5140" w:hanging="360"/>
      </w:pPr>
      <w:rPr>
        <w:rFonts w:hint="default"/>
        <w:lang w:val="en-US" w:eastAsia="en-US" w:bidi="ar-SA"/>
      </w:rPr>
    </w:lvl>
    <w:lvl w:ilvl="6" w:tplc="D4D2FA68">
      <w:numFmt w:val="bullet"/>
      <w:lvlText w:val="•"/>
      <w:lvlJc w:val="left"/>
      <w:pPr>
        <w:ind w:left="6076" w:hanging="360"/>
      </w:pPr>
      <w:rPr>
        <w:rFonts w:hint="default"/>
        <w:lang w:val="en-US" w:eastAsia="en-US" w:bidi="ar-SA"/>
      </w:rPr>
    </w:lvl>
    <w:lvl w:ilvl="7" w:tplc="1FC2DF4C">
      <w:numFmt w:val="bullet"/>
      <w:lvlText w:val="•"/>
      <w:lvlJc w:val="left"/>
      <w:pPr>
        <w:ind w:left="7012" w:hanging="360"/>
      </w:pPr>
      <w:rPr>
        <w:rFonts w:hint="default"/>
        <w:lang w:val="en-US" w:eastAsia="en-US" w:bidi="ar-SA"/>
      </w:rPr>
    </w:lvl>
    <w:lvl w:ilvl="8" w:tplc="125EF8CA">
      <w:numFmt w:val="bullet"/>
      <w:lvlText w:val="•"/>
      <w:lvlJc w:val="left"/>
      <w:pPr>
        <w:ind w:left="7948" w:hanging="360"/>
      </w:pPr>
      <w:rPr>
        <w:rFonts w:hint="default"/>
        <w:lang w:val="en-US" w:eastAsia="en-US" w:bidi="ar-SA"/>
      </w:rPr>
    </w:lvl>
  </w:abstractNum>
  <w:abstractNum w:abstractNumId="2" w15:restartNumberingAfterBreak="0">
    <w:nsid w:val="12ED4B7C"/>
    <w:multiLevelType w:val="hybridMultilevel"/>
    <w:tmpl w:val="1A6A9E80"/>
    <w:lvl w:ilvl="0" w:tplc="2FC01E74">
      <w:start w:val="1"/>
      <w:numFmt w:val="upperLetter"/>
      <w:lvlText w:val="%1."/>
      <w:lvlJc w:val="left"/>
      <w:pPr>
        <w:ind w:left="460" w:hanging="360"/>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B20E7696">
      <w:numFmt w:val="bullet"/>
      <w:lvlText w:val="•"/>
      <w:lvlJc w:val="left"/>
      <w:pPr>
        <w:ind w:left="1396" w:hanging="360"/>
      </w:pPr>
      <w:rPr>
        <w:rFonts w:hint="default"/>
        <w:lang w:val="en-US" w:eastAsia="en-US" w:bidi="ar-SA"/>
      </w:rPr>
    </w:lvl>
    <w:lvl w:ilvl="2" w:tplc="BDD8A510">
      <w:numFmt w:val="bullet"/>
      <w:lvlText w:val="•"/>
      <w:lvlJc w:val="left"/>
      <w:pPr>
        <w:ind w:left="2332" w:hanging="360"/>
      </w:pPr>
      <w:rPr>
        <w:rFonts w:hint="default"/>
        <w:lang w:val="en-US" w:eastAsia="en-US" w:bidi="ar-SA"/>
      </w:rPr>
    </w:lvl>
    <w:lvl w:ilvl="3" w:tplc="CD5A9772">
      <w:numFmt w:val="bullet"/>
      <w:lvlText w:val="•"/>
      <w:lvlJc w:val="left"/>
      <w:pPr>
        <w:ind w:left="3268" w:hanging="360"/>
      </w:pPr>
      <w:rPr>
        <w:rFonts w:hint="default"/>
        <w:lang w:val="en-US" w:eastAsia="en-US" w:bidi="ar-SA"/>
      </w:rPr>
    </w:lvl>
    <w:lvl w:ilvl="4" w:tplc="8AC40D16">
      <w:numFmt w:val="bullet"/>
      <w:lvlText w:val="•"/>
      <w:lvlJc w:val="left"/>
      <w:pPr>
        <w:ind w:left="4204" w:hanging="360"/>
      </w:pPr>
      <w:rPr>
        <w:rFonts w:hint="default"/>
        <w:lang w:val="en-US" w:eastAsia="en-US" w:bidi="ar-SA"/>
      </w:rPr>
    </w:lvl>
    <w:lvl w:ilvl="5" w:tplc="6810BDDE">
      <w:numFmt w:val="bullet"/>
      <w:lvlText w:val="•"/>
      <w:lvlJc w:val="left"/>
      <w:pPr>
        <w:ind w:left="5140" w:hanging="360"/>
      </w:pPr>
      <w:rPr>
        <w:rFonts w:hint="default"/>
        <w:lang w:val="en-US" w:eastAsia="en-US" w:bidi="ar-SA"/>
      </w:rPr>
    </w:lvl>
    <w:lvl w:ilvl="6" w:tplc="8E04A7B2">
      <w:numFmt w:val="bullet"/>
      <w:lvlText w:val="•"/>
      <w:lvlJc w:val="left"/>
      <w:pPr>
        <w:ind w:left="6076" w:hanging="360"/>
      </w:pPr>
      <w:rPr>
        <w:rFonts w:hint="default"/>
        <w:lang w:val="en-US" w:eastAsia="en-US" w:bidi="ar-SA"/>
      </w:rPr>
    </w:lvl>
    <w:lvl w:ilvl="7" w:tplc="01BCD0DC">
      <w:numFmt w:val="bullet"/>
      <w:lvlText w:val="•"/>
      <w:lvlJc w:val="left"/>
      <w:pPr>
        <w:ind w:left="7012" w:hanging="360"/>
      </w:pPr>
      <w:rPr>
        <w:rFonts w:hint="default"/>
        <w:lang w:val="en-US" w:eastAsia="en-US" w:bidi="ar-SA"/>
      </w:rPr>
    </w:lvl>
    <w:lvl w:ilvl="8" w:tplc="3E2EBDFC">
      <w:numFmt w:val="bullet"/>
      <w:lvlText w:val="•"/>
      <w:lvlJc w:val="left"/>
      <w:pPr>
        <w:ind w:left="7948" w:hanging="360"/>
      </w:pPr>
      <w:rPr>
        <w:rFonts w:hint="default"/>
        <w:lang w:val="en-US" w:eastAsia="en-US" w:bidi="ar-SA"/>
      </w:rPr>
    </w:lvl>
  </w:abstractNum>
  <w:abstractNum w:abstractNumId="3" w15:restartNumberingAfterBreak="0">
    <w:nsid w:val="1AD33EA0"/>
    <w:multiLevelType w:val="hybridMultilevel"/>
    <w:tmpl w:val="99AA774A"/>
    <w:lvl w:ilvl="0" w:tplc="E7F0AA64">
      <w:start w:val="1"/>
      <w:numFmt w:val="upperLetter"/>
      <w:lvlText w:val="%1."/>
      <w:lvlJc w:val="left"/>
      <w:pPr>
        <w:ind w:left="460" w:hanging="360"/>
        <w:jc w:val="left"/>
      </w:pPr>
      <w:rPr>
        <w:rFonts w:ascii="Times New Roman" w:eastAsia="Times New Roman" w:hAnsi="Times New Roman" w:cs="Times New Roman" w:hint="default"/>
        <w:b w:val="0"/>
        <w:bCs w:val="0"/>
        <w:i w:val="0"/>
        <w:iCs w:val="0"/>
        <w:spacing w:val="-1"/>
        <w:w w:val="100"/>
        <w:sz w:val="24"/>
        <w:szCs w:val="24"/>
      </w:rPr>
    </w:lvl>
    <w:lvl w:ilvl="1" w:tplc="433231D8">
      <w:start w:val="1"/>
      <w:numFmt w:val="decimal"/>
      <w:lvlText w:val="%2."/>
      <w:lvlJc w:val="left"/>
      <w:pPr>
        <w:ind w:left="820" w:hanging="360"/>
        <w:jc w:val="left"/>
      </w:pPr>
      <w:rPr>
        <w:rFonts w:ascii="Times New Roman" w:eastAsia="Times New Roman" w:hAnsi="Times New Roman" w:cs="Times New Roman" w:hint="default"/>
        <w:b w:val="0"/>
        <w:bCs w:val="0"/>
        <w:i w:val="0"/>
        <w:iCs w:val="0"/>
        <w:w w:val="100"/>
        <w:sz w:val="24"/>
        <w:szCs w:val="24"/>
      </w:rPr>
    </w:lvl>
    <w:lvl w:ilvl="2" w:tplc="758857B6">
      <w:numFmt w:val="bullet"/>
      <w:lvlText w:val="•"/>
      <w:lvlJc w:val="left"/>
      <w:pPr>
        <w:ind w:left="1820" w:hanging="360"/>
      </w:pPr>
      <w:rPr>
        <w:rFonts w:hint="default"/>
      </w:rPr>
    </w:lvl>
    <w:lvl w:ilvl="3" w:tplc="65B2DA5E">
      <w:numFmt w:val="bullet"/>
      <w:lvlText w:val="•"/>
      <w:lvlJc w:val="left"/>
      <w:pPr>
        <w:ind w:left="2820" w:hanging="360"/>
      </w:pPr>
      <w:rPr>
        <w:rFonts w:hint="default"/>
      </w:rPr>
    </w:lvl>
    <w:lvl w:ilvl="4" w:tplc="C36A581C">
      <w:numFmt w:val="bullet"/>
      <w:lvlText w:val="•"/>
      <w:lvlJc w:val="left"/>
      <w:pPr>
        <w:ind w:left="3820" w:hanging="360"/>
      </w:pPr>
      <w:rPr>
        <w:rFonts w:hint="default"/>
      </w:rPr>
    </w:lvl>
    <w:lvl w:ilvl="5" w:tplc="C22474E8">
      <w:numFmt w:val="bullet"/>
      <w:lvlText w:val="•"/>
      <w:lvlJc w:val="left"/>
      <w:pPr>
        <w:ind w:left="4820" w:hanging="360"/>
      </w:pPr>
      <w:rPr>
        <w:rFonts w:hint="default"/>
      </w:rPr>
    </w:lvl>
    <w:lvl w:ilvl="6" w:tplc="816CA352">
      <w:numFmt w:val="bullet"/>
      <w:lvlText w:val="•"/>
      <w:lvlJc w:val="left"/>
      <w:pPr>
        <w:ind w:left="5820" w:hanging="360"/>
      </w:pPr>
      <w:rPr>
        <w:rFonts w:hint="default"/>
      </w:rPr>
    </w:lvl>
    <w:lvl w:ilvl="7" w:tplc="0C50B090">
      <w:numFmt w:val="bullet"/>
      <w:lvlText w:val="•"/>
      <w:lvlJc w:val="left"/>
      <w:pPr>
        <w:ind w:left="6820" w:hanging="360"/>
      </w:pPr>
      <w:rPr>
        <w:rFonts w:hint="default"/>
      </w:rPr>
    </w:lvl>
    <w:lvl w:ilvl="8" w:tplc="F064EA1A">
      <w:numFmt w:val="bullet"/>
      <w:lvlText w:val="•"/>
      <w:lvlJc w:val="left"/>
      <w:pPr>
        <w:ind w:left="7820" w:hanging="360"/>
      </w:pPr>
      <w:rPr>
        <w:rFonts w:hint="default"/>
      </w:rPr>
    </w:lvl>
  </w:abstractNum>
  <w:abstractNum w:abstractNumId="4" w15:restartNumberingAfterBreak="0">
    <w:nsid w:val="1BF30237"/>
    <w:multiLevelType w:val="hybridMultilevel"/>
    <w:tmpl w:val="4CCEDEE8"/>
    <w:lvl w:ilvl="0" w:tplc="1C80DF8C">
      <w:start w:val="1"/>
      <w:numFmt w:val="upperLetter"/>
      <w:lvlText w:val="%1."/>
      <w:lvlJc w:val="left"/>
      <w:pPr>
        <w:ind w:left="460" w:hanging="360"/>
        <w:jc w:val="left"/>
      </w:pPr>
      <w:rPr>
        <w:rFonts w:ascii="Times New Roman" w:eastAsia="Times New Roman" w:hAnsi="Times New Roman" w:cs="Times New Roman" w:hint="default"/>
        <w:b w:val="0"/>
        <w:bCs w:val="0"/>
        <w:i w:val="0"/>
        <w:iCs w:val="0"/>
        <w:spacing w:val="-1"/>
        <w:w w:val="100"/>
        <w:sz w:val="24"/>
        <w:szCs w:val="24"/>
      </w:rPr>
    </w:lvl>
    <w:lvl w:ilvl="1" w:tplc="ACC6BB0A">
      <w:start w:val="1"/>
      <w:numFmt w:val="decimal"/>
      <w:lvlText w:val="%2."/>
      <w:lvlJc w:val="left"/>
      <w:pPr>
        <w:ind w:left="820" w:hanging="360"/>
        <w:jc w:val="left"/>
      </w:pPr>
      <w:rPr>
        <w:rFonts w:ascii="Times New Roman" w:eastAsia="Times New Roman" w:hAnsi="Times New Roman" w:cs="Times New Roman" w:hint="default"/>
        <w:b w:val="0"/>
        <w:bCs w:val="0"/>
        <w:i w:val="0"/>
        <w:iCs w:val="0"/>
        <w:w w:val="100"/>
        <w:sz w:val="24"/>
        <w:szCs w:val="24"/>
      </w:rPr>
    </w:lvl>
    <w:lvl w:ilvl="2" w:tplc="E64A3446">
      <w:numFmt w:val="bullet"/>
      <w:lvlText w:val="•"/>
      <w:lvlJc w:val="left"/>
      <w:pPr>
        <w:ind w:left="1820" w:hanging="360"/>
      </w:pPr>
      <w:rPr>
        <w:rFonts w:hint="default"/>
      </w:rPr>
    </w:lvl>
    <w:lvl w:ilvl="3" w:tplc="B6684B2A">
      <w:numFmt w:val="bullet"/>
      <w:lvlText w:val="•"/>
      <w:lvlJc w:val="left"/>
      <w:pPr>
        <w:ind w:left="2820" w:hanging="360"/>
      </w:pPr>
      <w:rPr>
        <w:rFonts w:hint="default"/>
      </w:rPr>
    </w:lvl>
    <w:lvl w:ilvl="4" w:tplc="E9DAF65A">
      <w:numFmt w:val="bullet"/>
      <w:lvlText w:val="•"/>
      <w:lvlJc w:val="left"/>
      <w:pPr>
        <w:ind w:left="3820" w:hanging="360"/>
      </w:pPr>
      <w:rPr>
        <w:rFonts w:hint="default"/>
      </w:rPr>
    </w:lvl>
    <w:lvl w:ilvl="5" w:tplc="76E6D7A8">
      <w:numFmt w:val="bullet"/>
      <w:lvlText w:val="•"/>
      <w:lvlJc w:val="left"/>
      <w:pPr>
        <w:ind w:left="4820" w:hanging="360"/>
      </w:pPr>
      <w:rPr>
        <w:rFonts w:hint="default"/>
      </w:rPr>
    </w:lvl>
    <w:lvl w:ilvl="6" w:tplc="E74625F2">
      <w:numFmt w:val="bullet"/>
      <w:lvlText w:val="•"/>
      <w:lvlJc w:val="left"/>
      <w:pPr>
        <w:ind w:left="5820" w:hanging="360"/>
      </w:pPr>
      <w:rPr>
        <w:rFonts w:hint="default"/>
      </w:rPr>
    </w:lvl>
    <w:lvl w:ilvl="7" w:tplc="24588552">
      <w:numFmt w:val="bullet"/>
      <w:lvlText w:val="•"/>
      <w:lvlJc w:val="left"/>
      <w:pPr>
        <w:ind w:left="6820" w:hanging="360"/>
      </w:pPr>
      <w:rPr>
        <w:rFonts w:hint="default"/>
      </w:rPr>
    </w:lvl>
    <w:lvl w:ilvl="8" w:tplc="1E12209A">
      <w:numFmt w:val="bullet"/>
      <w:lvlText w:val="•"/>
      <w:lvlJc w:val="left"/>
      <w:pPr>
        <w:ind w:left="7820" w:hanging="360"/>
      </w:pPr>
      <w:rPr>
        <w:rFonts w:hint="default"/>
      </w:rPr>
    </w:lvl>
  </w:abstractNum>
  <w:abstractNum w:abstractNumId="5" w15:restartNumberingAfterBreak="0">
    <w:nsid w:val="1E5D1130"/>
    <w:multiLevelType w:val="hybridMultilevel"/>
    <w:tmpl w:val="1F569976"/>
    <w:lvl w:ilvl="0" w:tplc="C97C1BEC">
      <w:start w:val="1"/>
      <w:numFmt w:val="upperLetter"/>
      <w:lvlText w:val="%1."/>
      <w:lvlJc w:val="left"/>
      <w:pPr>
        <w:ind w:left="460" w:hanging="360"/>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8780A7F2">
      <w:numFmt w:val="bullet"/>
      <w:lvlText w:val="•"/>
      <w:lvlJc w:val="left"/>
      <w:pPr>
        <w:ind w:left="1396" w:hanging="360"/>
      </w:pPr>
      <w:rPr>
        <w:rFonts w:hint="default"/>
        <w:lang w:val="en-US" w:eastAsia="en-US" w:bidi="ar-SA"/>
      </w:rPr>
    </w:lvl>
    <w:lvl w:ilvl="2" w:tplc="5E80B60E">
      <w:numFmt w:val="bullet"/>
      <w:lvlText w:val="•"/>
      <w:lvlJc w:val="left"/>
      <w:pPr>
        <w:ind w:left="2332" w:hanging="360"/>
      </w:pPr>
      <w:rPr>
        <w:rFonts w:hint="default"/>
        <w:lang w:val="en-US" w:eastAsia="en-US" w:bidi="ar-SA"/>
      </w:rPr>
    </w:lvl>
    <w:lvl w:ilvl="3" w:tplc="BACEE0EA">
      <w:numFmt w:val="bullet"/>
      <w:lvlText w:val="•"/>
      <w:lvlJc w:val="left"/>
      <w:pPr>
        <w:ind w:left="3268" w:hanging="360"/>
      </w:pPr>
      <w:rPr>
        <w:rFonts w:hint="default"/>
        <w:lang w:val="en-US" w:eastAsia="en-US" w:bidi="ar-SA"/>
      </w:rPr>
    </w:lvl>
    <w:lvl w:ilvl="4" w:tplc="1DA49C56">
      <w:numFmt w:val="bullet"/>
      <w:lvlText w:val="•"/>
      <w:lvlJc w:val="left"/>
      <w:pPr>
        <w:ind w:left="4204" w:hanging="360"/>
      </w:pPr>
      <w:rPr>
        <w:rFonts w:hint="default"/>
        <w:lang w:val="en-US" w:eastAsia="en-US" w:bidi="ar-SA"/>
      </w:rPr>
    </w:lvl>
    <w:lvl w:ilvl="5" w:tplc="0ACA4CCC">
      <w:numFmt w:val="bullet"/>
      <w:lvlText w:val="•"/>
      <w:lvlJc w:val="left"/>
      <w:pPr>
        <w:ind w:left="5140" w:hanging="360"/>
      </w:pPr>
      <w:rPr>
        <w:rFonts w:hint="default"/>
        <w:lang w:val="en-US" w:eastAsia="en-US" w:bidi="ar-SA"/>
      </w:rPr>
    </w:lvl>
    <w:lvl w:ilvl="6" w:tplc="B4D8526C">
      <w:numFmt w:val="bullet"/>
      <w:lvlText w:val="•"/>
      <w:lvlJc w:val="left"/>
      <w:pPr>
        <w:ind w:left="6076" w:hanging="360"/>
      </w:pPr>
      <w:rPr>
        <w:rFonts w:hint="default"/>
        <w:lang w:val="en-US" w:eastAsia="en-US" w:bidi="ar-SA"/>
      </w:rPr>
    </w:lvl>
    <w:lvl w:ilvl="7" w:tplc="8CD89D9C">
      <w:numFmt w:val="bullet"/>
      <w:lvlText w:val="•"/>
      <w:lvlJc w:val="left"/>
      <w:pPr>
        <w:ind w:left="7012" w:hanging="360"/>
      </w:pPr>
      <w:rPr>
        <w:rFonts w:hint="default"/>
        <w:lang w:val="en-US" w:eastAsia="en-US" w:bidi="ar-SA"/>
      </w:rPr>
    </w:lvl>
    <w:lvl w:ilvl="8" w:tplc="15AA585C">
      <w:numFmt w:val="bullet"/>
      <w:lvlText w:val="•"/>
      <w:lvlJc w:val="left"/>
      <w:pPr>
        <w:ind w:left="7948" w:hanging="360"/>
      </w:pPr>
      <w:rPr>
        <w:rFonts w:hint="default"/>
        <w:lang w:val="en-US" w:eastAsia="en-US" w:bidi="ar-SA"/>
      </w:rPr>
    </w:lvl>
  </w:abstractNum>
  <w:abstractNum w:abstractNumId="6" w15:restartNumberingAfterBreak="0">
    <w:nsid w:val="2D9E3AEE"/>
    <w:multiLevelType w:val="hybridMultilevel"/>
    <w:tmpl w:val="D28E1F9C"/>
    <w:lvl w:ilvl="0" w:tplc="FB0212CA">
      <w:start w:val="1"/>
      <w:numFmt w:val="upperRoman"/>
      <w:lvlText w:val="%1."/>
      <w:lvlJc w:val="left"/>
      <w:pPr>
        <w:ind w:left="313" w:hanging="214"/>
        <w:jc w:val="left"/>
      </w:pPr>
      <w:rPr>
        <w:rFonts w:ascii="Times New Roman" w:eastAsia="Times New Roman" w:hAnsi="Times New Roman" w:cs="Times New Roman" w:hint="default"/>
        <w:b/>
        <w:bCs/>
        <w:i w:val="0"/>
        <w:iCs w:val="0"/>
        <w:w w:val="99"/>
        <w:sz w:val="24"/>
        <w:szCs w:val="24"/>
        <w:lang w:val="en-US" w:eastAsia="en-US" w:bidi="ar-SA"/>
      </w:rPr>
    </w:lvl>
    <w:lvl w:ilvl="1" w:tplc="25E66FAC">
      <w:numFmt w:val="bullet"/>
      <w:lvlText w:val="•"/>
      <w:lvlJc w:val="left"/>
      <w:pPr>
        <w:ind w:left="1270" w:hanging="214"/>
      </w:pPr>
      <w:rPr>
        <w:rFonts w:hint="default"/>
        <w:lang w:val="en-US" w:eastAsia="en-US" w:bidi="ar-SA"/>
      </w:rPr>
    </w:lvl>
    <w:lvl w:ilvl="2" w:tplc="805CAB30">
      <w:numFmt w:val="bullet"/>
      <w:lvlText w:val="•"/>
      <w:lvlJc w:val="left"/>
      <w:pPr>
        <w:ind w:left="2220" w:hanging="214"/>
      </w:pPr>
      <w:rPr>
        <w:rFonts w:hint="default"/>
        <w:lang w:val="en-US" w:eastAsia="en-US" w:bidi="ar-SA"/>
      </w:rPr>
    </w:lvl>
    <w:lvl w:ilvl="3" w:tplc="D29EAF08">
      <w:numFmt w:val="bullet"/>
      <w:lvlText w:val="•"/>
      <w:lvlJc w:val="left"/>
      <w:pPr>
        <w:ind w:left="3170" w:hanging="214"/>
      </w:pPr>
      <w:rPr>
        <w:rFonts w:hint="default"/>
        <w:lang w:val="en-US" w:eastAsia="en-US" w:bidi="ar-SA"/>
      </w:rPr>
    </w:lvl>
    <w:lvl w:ilvl="4" w:tplc="6BBEEBDC">
      <w:numFmt w:val="bullet"/>
      <w:lvlText w:val="•"/>
      <w:lvlJc w:val="left"/>
      <w:pPr>
        <w:ind w:left="4120" w:hanging="214"/>
      </w:pPr>
      <w:rPr>
        <w:rFonts w:hint="default"/>
        <w:lang w:val="en-US" w:eastAsia="en-US" w:bidi="ar-SA"/>
      </w:rPr>
    </w:lvl>
    <w:lvl w:ilvl="5" w:tplc="0568B2F8">
      <w:numFmt w:val="bullet"/>
      <w:lvlText w:val="•"/>
      <w:lvlJc w:val="left"/>
      <w:pPr>
        <w:ind w:left="5070" w:hanging="214"/>
      </w:pPr>
      <w:rPr>
        <w:rFonts w:hint="default"/>
        <w:lang w:val="en-US" w:eastAsia="en-US" w:bidi="ar-SA"/>
      </w:rPr>
    </w:lvl>
    <w:lvl w:ilvl="6" w:tplc="6A6E5EF6">
      <w:numFmt w:val="bullet"/>
      <w:lvlText w:val="•"/>
      <w:lvlJc w:val="left"/>
      <w:pPr>
        <w:ind w:left="6020" w:hanging="214"/>
      </w:pPr>
      <w:rPr>
        <w:rFonts w:hint="default"/>
        <w:lang w:val="en-US" w:eastAsia="en-US" w:bidi="ar-SA"/>
      </w:rPr>
    </w:lvl>
    <w:lvl w:ilvl="7" w:tplc="8A3234BE">
      <w:numFmt w:val="bullet"/>
      <w:lvlText w:val="•"/>
      <w:lvlJc w:val="left"/>
      <w:pPr>
        <w:ind w:left="6970" w:hanging="214"/>
      </w:pPr>
      <w:rPr>
        <w:rFonts w:hint="default"/>
        <w:lang w:val="en-US" w:eastAsia="en-US" w:bidi="ar-SA"/>
      </w:rPr>
    </w:lvl>
    <w:lvl w:ilvl="8" w:tplc="CECC0C3A">
      <w:numFmt w:val="bullet"/>
      <w:lvlText w:val="•"/>
      <w:lvlJc w:val="left"/>
      <w:pPr>
        <w:ind w:left="7920" w:hanging="214"/>
      </w:pPr>
      <w:rPr>
        <w:rFonts w:hint="default"/>
        <w:lang w:val="en-US" w:eastAsia="en-US" w:bidi="ar-SA"/>
      </w:rPr>
    </w:lvl>
  </w:abstractNum>
  <w:abstractNum w:abstractNumId="7" w15:restartNumberingAfterBreak="0">
    <w:nsid w:val="30A32166"/>
    <w:multiLevelType w:val="hybridMultilevel"/>
    <w:tmpl w:val="194CC594"/>
    <w:lvl w:ilvl="0" w:tplc="3C1A3F8C">
      <w:start w:val="1"/>
      <w:numFmt w:val="upperLetter"/>
      <w:lvlText w:val="%1."/>
      <w:lvlJc w:val="left"/>
      <w:pPr>
        <w:ind w:left="460" w:hanging="360"/>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27C047F2">
      <w:numFmt w:val="bullet"/>
      <w:lvlText w:val="•"/>
      <w:lvlJc w:val="left"/>
      <w:pPr>
        <w:ind w:left="1396" w:hanging="360"/>
      </w:pPr>
      <w:rPr>
        <w:rFonts w:hint="default"/>
        <w:lang w:val="en-US" w:eastAsia="en-US" w:bidi="ar-SA"/>
      </w:rPr>
    </w:lvl>
    <w:lvl w:ilvl="2" w:tplc="8BC22DA2">
      <w:numFmt w:val="bullet"/>
      <w:lvlText w:val="•"/>
      <w:lvlJc w:val="left"/>
      <w:pPr>
        <w:ind w:left="2332" w:hanging="360"/>
      </w:pPr>
      <w:rPr>
        <w:rFonts w:hint="default"/>
        <w:lang w:val="en-US" w:eastAsia="en-US" w:bidi="ar-SA"/>
      </w:rPr>
    </w:lvl>
    <w:lvl w:ilvl="3" w:tplc="E3B88CC2">
      <w:numFmt w:val="bullet"/>
      <w:lvlText w:val="•"/>
      <w:lvlJc w:val="left"/>
      <w:pPr>
        <w:ind w:left="3268" w:hanging="360"/>
      </w:pPr>
      <w:rPr>
        <w:rFonts w:hint="default"/>
        <w:lang w:val="en-US" w:eastAsia="en-US" w:bidi="ar-SA"/>
      </w:rPr>
    </w:lvl>
    <w:lvl w:ilvl="4" w:tplc="7F30C152">
      <w:numFmt w:val="bullet"/>
      <w:lvlText w:val="•"/>
      <w:lvlJc w:val="left"/>
      <w:pPr>
        <w:ind w:left="4204" w:hanging="360"/>
      </w:pPr>
      <w:rPr>
        <w:rFonts w:hint="default"/>
        <w:lang w:val="en-US" w:eastAsia="en-US" w:bidi="ar-SA"/>
      </w:rPr>
    </w:lvl>
    <w:lvl w:ilvl="5" w:tplc="FF9A53B2">
      <w:numFmt w:val="bullet"/>
      <w:lvlText w:val="•"/>
      <w:lvlJc w:val="left"/>
      <w:pPr>
        <w:ind w:left="5140" w:hanging="360"/>
      </w:pPr>
      <w:rPr>
        <w:rFonts w:hint="default"/>
        <w:lang w:val="en-US" w:eastAsia="en-US" w:bidi="ar-SA"/>
      </w:rPr>
    </w:lvl>
    <w:lvl w:ilvl="6" w:tplc="5E5ED0C6">
      <w:numFmt w:val="bullet"/>
      <w:lvlText w:val="•"/>
      <w:lvlJc w:val="left"/>
      <w:pPr>
        <w:ind w:left="6076" w:hanging="360"/>
      </w:pPr>
      <w:rPr>
        <w:rFonts w:hint="default"/>
        <w:lang w:val="en-US" w:eastAsia="en-US" w:bidi="ar-SA"/>
      </w:rPr>
    </w:lvl>
    <w:lvl w:ilvl="7" w:tplc="CCCC279E">
      <w:numFmt w:val="bullet"/>
      <w:lvlText w:val="•"/>
      <w:lvlJc w:val="left"/>
      <w:pPr>
        <w:ind w:left="7012" w:hanging="360"/>
      </w:pPr>
      <w:rPr>
        <w:rFonts w:hint="default"/>
        <w:lang w:val="en-US" w:eastAsia="en-US" w:bidi="ar-SA"/>
      </w:rPr>
    </w:lvl>
    <w:lvl w:ilvl="8" w:tplc="46BA9D66">
      <w:numFmt w:val="bullet"/>
      <w:lvlText w:val="•"/>
      <w:lvlJc w:val="left"/>
      <w:pPr>
        <w:ind w:left="7948" w:hanging="360"/>
      </w:pPr>
      <w:rPr>
        <w:rFonts w:hint="default"/>
        <w:lang w:val="en-US" w:eastAsia="en-US" w:bidi="ar-SA"/>
      </w:rPr>
    </w:lvl>
  </w:abstractNum>
  <w:abstractNum w:abstractNumId="8" w15:restartNumberingAfterBreak="0">
    <w:nsid w:val="3A865382"/>
    <w:multiLevelType w:val="hybridMultilevel"/>
    <w:tmpl w:val="D3423CCC"/>
    <w:lvl w:ilvl="0" w:tplc="BADC3D30">
      <w:start w:val="1"/>
      <w:numFmt w:val="upperLetter"/>
      <w:lvlText w:val="%1."/>
      <w:lvlJc w:val="left"/>
      <w:pPr>
        <w:ind w:left="460" w:hanging="360"/>
        <w:jc w:val="left"/>
      </w:pPr>
      <w:rPr>
        <w:rFonts w:ascii="Times New Roman" w:eastAsia="Times New Roman" w:hAnsi="Times New Roman" w:cs="Times New Roman" w:hint="default"/>
        <w:b w:val="0"/>
        <w:bCs w:val="0"/>
        <w:i w:val="0"/>
        <w:iCs w:val="0"/>
        <w:spacing w:val="-1"/>
        <w:w w:val="100"/>
        <w:sz w:val="24"/>
        <w:szCs w:val="24"/>
      </w:rPr>
    </w:lvl>
    <w:lvl w:ilvl="1" w:tplc="C4322416">
      <w:numFmt w:val="bullet"/>
      <w:lvlText w:val="•"/>
      <w:lvlJc w:val="left"/>
      <w:pPr>
        <w:ind w:left="1396" w:hanging="360"/>
      </w:pPr>
      <w:rPr>
        <w:rFonts w:hint="default"/>
      </w:rPr>
    </w:lvl>
    <w:lvl w:ilvl="2" w:tplc="EB547846">
      <w:numFmt w:val="bullet"/>
      <w:lvlText w:val="•"/>
      <w:lvlJc w:val="left"/>
      <w:pPr>
        <w:ind w:left="2332" w:hanging="360"/>
      </w:pPr>
      <w:rPr>
        <w:rFonts w:hint="default"/>
      </w:rPr>
    </w:lvl>
    <w:lvl w:ilvl="3" w:tplc="A418BB68">
      <w:numFmt w:val="bullet"/>
      <w:lvlText w:val="•"/>
      <w:lvlJc w:val="left"/>
      <w:pPr>
        <w:ind w:left="3268" w:hanging="360"/>
      </w:pPr>
      <w:rPr>
        <w:rFonts w:hint="default"/>
      </w:rPr>
    </w:lvl>
    <w:lvl w:ilvl="4" w:tplc="19CABA0E">
      <w:numFmt w:val="bullet"/>
      <w:lvlText w:val="•"/>
      <w:lvlJc w:val="left"/>
      <w:pPr>
        <w:ind w:left="4204" w:hanging="360"/>
      </w:pPr>
      <w:rPr>
        <w:rFonts w:hint="default"/>
      </w:rPr>
    </w:lvl>
    <w:lvl w:ilvl="5" w:tplc="57107570">
      <w:numFmt w:val="bullet"/>
      <w:lvlText w:val="•"/>
      <w:lvlJc w:val="left"/>
      <w:pPr>
        <w:ind w:left="5140" w:hanging="360"/>
      </w:pPr>
      <w:rPr>
        <w:rFonts w:hint="default"/>
      </w:rPr>
    </w:lvl>
    <w:lvl w:ilvl="6" w:tplc="EA569DCA">
      <w:numFmt w:val="bullet"/>
      <w:lvlText w:val="•"/>
      <w:lvlJc w:val="left"/>
      <w:pPr>
        <w:ind w:left="6076" w:hanging="360"/>
      </w:pPr>
      <w:rPr>
        <w:rFonts w:hint="default"/>
      </w:rPr>
    </w:lvl>
    <w:lvl w:ilvl="7" w:tplc="E8886916">
      <w:numFmt w:val="bullet"/>
      <w:lvlText w:val="•"/>
      <w:lvlJc w:val="left"/>
      <w:pPr>
        <w:ind w:left="7012" w:hanging="360"/>
      </w:pPr>
      <w:rPr>
        <w:rFonts w:hint="default"/>
      </w:rPr>
    </w:lvl>
    <w:lvl w:ilvl="8" w:tplc="EDD0E3C2">
      <w:numFmt w:val="bullet"/>
      <w:lvlText w:val="•"/>
      <w:lvlJc w:val="left"/>
      <w:pPr>
        <w:ind w:left="7948" w:hanging="360"/>
      </w:pPr>
      <w:rPr>
        <w:rFonts w:hint="default"/>
      </w:rPr>
    </w:lvl>
  </w:abstractNum>
  <w:abstractNum w:abstractNumId="9" w15:restartNumberingAfterBreak="0">
    <w:nsid w:val="4008219B"/>
    <w:multiLevelType w:val="hybridMultilevel"/>
    <w:tmpl w:val="FF18EA84"/>
    <w:lvl w:ilvl="0" w:tplc="499E9334">
      <w:start w:val="1"/>
      <w:numFmt w:val="upperLetter"/>
      <w:lvlText w:val="%1."/>
      <w:lvlJc w:val="left"/>
      <w:pPr>
        <w:ind w:left="460" w:hanging="360"/>
        <w:jc w:val="left"/>
      </w:pPr>
      <w:rPr>
        <w:rFonts w:ascii="Times New Roman" w:eastAsia="Times New Roman" w:hAnsi="Times New Roman" w:cs="Times New Roman" w:hint="default"/>
        <w:b w:val="0"/>
        <w:bCs w:val="0"/>
        <w:i w:val="0"/>
        <w:iCs w:val="0"/>
        <w:spacing w:val="-1"/>
        <w:w w:val="100"/>
        <w:sz w:val="24"/>
        <w:szCs w:val="24"/>
      </w:rPr>
    </w:lvl>
    <w:lvl w:ilvl="1" w:tplc="9C34DEB0">
      <w:numFmt w:val="bullet"/>
      <w:lvlText w:val="•"/>
      <w:lvlJc w:val="left"/>
      <w:pPr>
        <w:ind w:left="1396" w:hanging="360"/>
      </w:pPr>
      <w:rPr>
        <w:rFonts w:hint="default"/>
      </w:rPr>
    </w:lvl>
    <w:lvl w:ilvl="2" w:tplc="C59811AC">
      <w:numFmt w:val="bullet"/>
      <w:lvlText w:val="•"/>
      <w:lvlJc w:val="left"/>
      <w:pPr>
        <w:ind w:left="2332" w:hanging="360"/>
      </w:pPr>
      <w:rPr>
        <w:rFonts w:hint="default"/>
      </w:rPr>
    </w:lvl>
    <w:lvl w:ilvl="3" w:tplc="713201EA">
      <w:numFmt w:val="bullet"/>
      <w:lvlText w:val="•"/>
      <w:lvlJc w:val="left"/>
      <w:pPr>
        <w:ind w:left="3268" w:hanging="360"/>
      </w:pPr>
      <w:rPr>
        <w:rFonts w:hint="default"/>
      </w:rPr>
    </w:lvl>
    <w:lvl w:ilvl="4" w:tplc="BBECE01C">
      <w:numFmt w:val="bullet"/>
      <w:lvlText w:val="•"/>
      <w:lvlJc w:val="left"/>
      <w:pPr>
        <w:ind w:left="4204" w:hanging="360"/>
      </w:pPr>
      <w:rPr>
        <w:rFonts w:hint="default"/>
      </w:rPr>
    </w:lvl>
    <w:lvl w:ilvl="5" w:tplc="1946FC7E">
      <w:numFmt w:val="bullet"/>
      <w:lvlText w:val="•"/>
      <w:lvlJc w:val="left"/>
      <w:pPr>
        <w:ind w:left="5140" w:hanging="360"/>
      </w:pPr>
      <w:rPr>
        <w:rFonts w:hint="default"/>
      </w:rPr>
    </w:lvl>
    <w:lvl w:ilvl="6" w:tplc="0982081A">
      <w:numFmt w:val="bullet"/>
      <w:lvlText w:val="•"/>
      <w:lvlJc w:val="left"/>
      <w:pPr>
        <w:ind w:left="6076" w:hanging="360"/>
      </w:pPr>
      <w:rPr>
        <w:rFonts w:hint="default"/>
      </w:rPr>
    </w:lvl>
    <w:lvl w:ilvl="7" w:tplc="45F2AFD2">
      <w:numFmt w:val="bullet"/>
      <w:lvlText w:val="•"/>
      <w:lvlJc w:val="left"/>
      <w:pPr>
        <w:ind w:left="7012" w:hanging="360"/>
      </w:pPr>
      <w:rPr>
        <w:rFonts w:hint="default"/>
      </w:rPr>
    </w:lvl>
    <w:lvl w:ilvl="8" w:tplc="9B940CA2">
      <w:numFmt w:val="bullet"/>
      <w:lvlText w:val="•"/>
      <w:lvlJc w:val="left"/>
      <w:pPr>
        <w:ind w:left="7948" w:hanging="360"/>
      </w:pPr>
      <w:rPr>
        <w:rFonts w:hint="default"/>
      </w:rPr>
    </w:lvl>
  </w:abstractNum>
  <w:abstractNum w:abstractNumId="10" w15:restartNumberingAfterBreak="0">
    <w:nsid w:val="4EF543C1"/>
    <w:multiLevelType w:val="hybridMultilevel"/>
    <w:tmpl w:val="02ACE658"/>
    <w:lvl w:ilvl="0" w:tplc="618462AC">
      <w:start w:val="1"/>
      <w:numFmt w:val="upperLetter"/>
      <w:lvlText w:val="%1."/>
      <w:lvlJc w:val="left"/>
      <w:pPr>
        <w:ind w:left="460" w:hanging="360"/>
        <w:jc w:val="left"/>
      </w:pPr>
      <w:rPr>
        <w:rFonts w:ascii="Times New Roman" w:eastAsia="Times New Roman" w:hAnsi="Times New Roman" w:cs="Times New Roman" w:hint="default"/>
        <w:b w:val="0"/>
        <w:bCs w:val="0"/>
        <w:i w:val="0"/>
        <w:iCs w:val="0"/>
        <w:spacing w:val="-1"/>
        <w:w w:val="100"/>
        <w:sz w:val="24"/>
        <w:szCs w:val="24"/>
      </w:rPr>
    </w:lvl>
    <w:lvl w:ilvl="1" w:tplc="D3D8ABC4">
      <w:numFmt w:val="bullet"/>
      <w:lvlText w:val="•"/>
      <w:lvlJc w:val="left"/>
      <w:pPr>
        <w:ind w:left="1396" w:hanging="360"/>
      </w:pPr>
      <w:rPr>
        <w:rFonts w:hint="default"/>
      </w:rPr>
    </w:lvl>
    <w:lvl w:ilvl="2" w:tplc="FC0033BC">
      <w:numFmt w:val="bullet"/>
      <w:lvlText w:val="•"/>
      <w:lvlJc w:val="left"/>
      <w:pPr>
        <w:ind w:left="2332" w:hanging="360"/>
      </w:pPr>
      <w:rPr>
        <w:rFonts w:hint="default"/>
      </w:rPr>
    </w:lvl>
    <w:lvl w:ilvl="3" w:tplc="20D4E8EC">
      <w:numFmt w:val="bullet"/>
      <w:lvlText w:val="•"/>
      <w:lvlJc w:val="left"/>
      <w:pPr>
        <w:ind w:left="3268" w:hanging="360"/>
      </w:pPr>
      <w:rPr>
        <w:rFonts w:hint="default"/>
      </w:rPr>
    </w:lvl>
    <w:lvl w:ilvl="4" w:tplc="5C64E420">
      <w:numFmt w:val="bullet"/>
      <w:lvlText w:val="•"/>
      <w:lvlJc w:val="left"/>
      <w:pPr>
        <w:ind w:left="4204" w:hanging="360"/>
      </w:pPr>
      <w:rPr>
        <w:rFonts w:hint="default"/>
      </w:rPr>
    </w:lvl>
    <w:lvl w:ilvl="5" w:tplc="38DE0E76">
      <w:numFmt w:val="bullet"/>
      <w:lvlText w:val="•"/>
      <w:lvlJc w:val="left"/>
      <w:pPr>
        <w:ind w:left="5140" w:hanging="360"/>
      </w:pPr>
      <w:rPr>
        <w:rFonts w:hint="default"/>
      </w:rPr>
    </w:lvl>
    <w:lvl w:ilvl="6" w:tplc="48CE6968">
      <w:numFmt w:val="bullet"/>
      <w:lvlText w:val="•"/>
      <w:lvlJc w:val="left"/>
      <w:pPr>
        <w:ind w:left="6076" w:hanging="360"/>
      </w:pPr>
      <w:rPr>
        <w:rFonts w:hint="default"/>
      </w:rPr>
    </w:lvl>
    <w:lvl w:ilvl="7" w:tplc="22740F94">
      <w:numFmt w:val="bullet"/>
      <w:lvlText w:val="•"/>
      <w:lvlJc w:val="left"/>
      <w:pPr>
        <w:ind w:left="7012" w:hanging="360"/>
      </w:pPr>
      <w:rPr>
        <w:rFonts w:hint="default"/>
      </w:rPr>
    </w:lvl>
    <w:lvl w:ilvl="8" w:tplc="F4982DD6">
      <w:numFmt w:val="bullet"/>
      <w:lvlText w:val="•"/>
      <w:lvlJc w:val="left"/>
      <w:pPr>
        <w:ind w:left="7948" w:hanging="360"/>
      </w:pPr>
      <w:rPr>
        <w:rFonts w:hint="default"/>
      </w:rPr>
    </w:lvl>
  </w:abstractNum>
  <w:abstractNum w:abstractNumId="11" w15:restartNumberingAfterBreak="0">
    <w:nsid w:val="69EA093B"/>
    <w:multiLevelType w:val="hybridMultilevel"/>
    <w:tmpl w:val="94921AC2"/>
    <w:lvl w:ilvl="0" w:tplc="04B4E020">
      <w:start w:val="1"/>
      <w:numFmt w:val="upperLetter"/>
      <w:lvlText w:val="%1."/>
      <w:lvlJc w:val="left"/>
      <w:pPr>
        <w:ind w:left="460" w:hanging="360"/>
        <w:jc w:val="left"/>
      </w:pPr>
      <w:rPr>
        <w:rFonts w:ascii="Times New Roman" w:eastAsia="Times New Roman" w:hAnsi="Times New Roman" w:cs="Times New Roman" w:hint="default"/>
        <w:b w:val="0"/>
        <w:bCs w:val="0"/>
        <w:i w:val="0"/>
        <w:iCs w:val="0"/>
        <w:spacing w:val="-1"/>
        <w:w w:val="100"/>
        <w:sz w:val="24"/>
        <w:szCs w:val="24"/>
      </w:rPr>
    </w:lvl>
    <w:lvl w:ilvl="1" w:tplc="E86054C0">
      <w:start w:val="1"/>
      <w:numFmt w:val="decimal"/>
      <w:lvlText w:val="%2."/>
      <w:lvlJc w:val="left"/>
      <w:pPr>
        <w:ind w:left="820" w:hanging="360"/>
        <w:jc w:val="left"/>
      </w:pPr>
      <w:rPr>
        <w:rFonts w:ascii="Times New Roman" w:eastAsia="Times New Roman" w:hAnsi="Times New Roman" w:cs="Times New Roman" w:hint="default"/>
        <w:b w:val="0"/>
        <w:bCs w:val="0"/>
        <w:i w:val="0"/>
        <w:iCs w:val="0"/>
        <w:w w:val="100"/>
        <w:sz w:val="24"/>
        <w:szCs w:val="24"/>
      </w:rPr>
    </w:lvl>
    <w:lvl w:ilvl="2" w:tplc="D1DC6740">
      <w:start w:val="1"/>
      <w:numFmt w:val="lowerRoman"/>
      <w:lvlText w:val="%3."/>
      <w:lvlJc w:val="left"/>
      <w:pPr>
        <w:ind w:left="1000" w:hanging="224"/>
        <w:jc w:val="left"/>
      </w:pPr>
      <w:rPr>
        <w:rFonts w:ascii="Times New Roman" w:eastAsia="Times New Roman" w:hAnsi="Times New Roman" w:cs="Times New Roman" w:hint="default"/>
        <w:b w:val="0"/>
        <w:bCs w:val="0"/>
        <w:i w:val="0"/>
        <w:iCs w:val="0"/>
        <w:spacing w:val="-2"/>
        <w:w w:val="100"/>
        <w:sz w:val="24"/>
        <w:szCs w:val="24"/>
      </w:rPr>
    </w:lvl>
    <w:lvl w:ilvl="3" w:tplc="A1D88AA8">
      <w:numFmt w:val="bullet"/>
      <w:lvlText w:val="•"/>
      <w:lvlJc w:val="left"/>
      <w:pPr>
        <w:ind w:left="2102" w:hanging="224"/>
      </w:pPr>
      <w:rPr>
        <w:rFonts w:hint="default"/>
      </w:rPr>
    </w:lvl>
    <w:lvl w:ilvl="4" w:tplc="C0844082">
      <w:numFmt w:val="bullet"/>
      <w:lvlText w:val="•"/>
      <w:lvlJc w:val="left"/>
      <w:pPr>
        <w:ind w:left="3205" w:hanging="224"/>
      </w:pPr>
      <w:rPr>
        <w:rFonts w:hint="default"/>
      </w:rPr>
    </w:lvl>
    <w:lvl w:ilvl="5" w:tplc="489E26B0">
      <w:numFmt w:val="bullet"/>
      <w:lvlText w:val="•"/>
      <w:lvlJc w:val="left"/>
      <w:pPr>
        <w:ind w:left="4307" w:hanging="224"/>
      </w:pPr>
      <w:rPr>
        <w:rFonts w:hint="default"/>
      </w:rPr>
    </w:lvl>
    <w:lvl w:ilvl="6" w:tplc="AD566F06">
      <w:numFmt w:val="bullet"/>
      <w:lvlText w:val="•"/>
      <w:lvlJc w:val="left"/>
      <w:pPr>
        <w:ind w:left="5410" w:hanging="224"/>
      </w:pPr>
      <w:rPr>
        <w:rFonts w:hint="default"/>
      </w:rPr>
    </w:lvl>
    <w:lvl w:ilvl="7" w:tplc="AA5AC17C">
      <w:numFmt w:val="bullet"/>
      <w:lvlText w:val="•"/>
      <w:lvlJc w:val="left"/>
      <w:pPr>
        <w:ind w:left="6512" w:hanging="224"/>
      </w:pPr>
      <w:rPr>
        <w:rFonts w:hint="default"/>
      </w:rPr>
    </w:lvl>
    <w:lvl w:ilvl="8" w:tplc="65BC6362">
      <w:numFmt w:val="bullet"/>
      <w:lvlText w:val="•"/>
      <w:lvlJc w:val="left"/>
      <w:pPr>
        <w:ind w:left="7615" w:hanging="224"/>
      </w:pPr>
      <w:rPr>
        <w:rFonts w:hint="default"/>
      </w:rPr>
    </w:lvl>
  </w:abstractNum>
  <w:abstractNum w:abstractNumId="12" w15:restartNumberingAfterBreak="0">
    <w:nsid w:val="6C304ADF"/>
    <w:multiLevelType w:val="hybridMultilevel"/>
    <w:tmpl w:val="11D0D736"/>
    <w:lvl w:ilvl="0" w:tplc="CD62A246">
      <w:start w:val="1"/>
      <w:numFmt w:val="upperLetter"/>
      <w:lvlText w:val="%1."/>
      <w:lvlJc w:val="left"/>
      <w:pPr>
        <w:ind w:left="460" w:hanging="360"/>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D2106762">
      <w:start w:val="1"/>
      <w:numFmt w:val="decimal"/>
      <w:lvlText w:val="%2."/>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tplc="8224130A">
      <w:start w:val="1"/>
      <w:numFmt w:val="lowerRoman"/>
      <w:lvlText w:val="%3."/>
      <w:lvlJc w:val="left"/>
      <w:pPr>
        <w:ind w:left="1000" w:hanging="224"/>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3" w:tplc="AFC0DBE0">
      <w:numFmt w:val="bullet"/>
      <w:lvlText w:val="•"/>
      <w:lvlJc w:val="left"/>
      <w:pPr>
        <w:ind w:left="2102" w:hanging="224"/>
      </w:pPr>
      <w:rPr>
        <w:rFonts w:hint="default"/>
        <w:lang w:val="en-US" w:eastAsia="en-US" w:bidi="ar-SA"/>
      </w:rPr>
    </w:lvl>
    <w:lvl w:ilvl="4" w:tplc="D78CA1FE">
      <w:numFmt w:val="bullet"/>
      <w:lvlText w:val="•"/>
      <w:lvlJc w:val="left"/>
      <w:pPr>
        <w:ind w:left="3205" w:hanging="224"/>
      </w:pPr>
      <w:rPr>
        <w:rFonts w:hint="default"/>
        <w:lang w:val="en-US" w:eastAsia="en-US" w:bidi="ar-SA"/>
      </w:rPr>
    </w:lvl>
    <w:lvl w:ilvl="5" w:tplc="1A6863D8">
      <w:numFmt w:val="bullet"/>
      <w:lvlText w:val="•"/>
      <w:lvlJc w:val="left"/>
      <w:pPr>
        <w:ind w:left="4307" w:hanging="224"/>
      </w:pPr>
      <w:rPr>
        <w:rFonts w:hint="default"/>
        <w:lang w:val="en-US" w:eastAsia="en-US" w:bidi="ar-SA"/>
      </w:rPr>
    </w:lvl>
    <w:lvl w:ilvl="6" w:tplc="E5662B58">
      <w:numFmt w:val="bullet"/>
      <w:lvlText w:val="•"/>
      <w:lvlJc w:val="left"/>
      <w:pPr>
        <w:ind w:left="5410" w:hanging="224"/>
      </w:pPr>
      <w:rPr>
        <w:rFonts w:hint="default"/>
        <w:lang w:val="en-US" w:eastAsia="en-US" w:bidi="ar-SA"/>
      </w:rPr>
    </w:lvl>
    <w:lvl w:ilvl="7" w:tplc="5944E9CE">
      <w:numFmt w:val="bullet"/>
      <w:lvlText w:val="•"/>
      <w:lvlJc w:val="left"/>
      <w:pPr>
        <w:ind w:left="6512" w:hanging="224"/>
      </w:pPr>
      <w:rPr>
        <w:rFonts w:hint="default"/>
        <w:lang w:val="en-US" w:eastAsia="en-US" w:bidi="ar-SA"/>
      </w:rPr>
    </w:lvl>
    <w:lvl w:ilvl="8" w:tplc="08B09580">
      <w:numFmt w:val="bullet"/>
      <w:lvlText w:val="•"/>
      <w:lvlJc w:val="left"/>
      <w:pPr>
        <w:ind w:left="7615" w:hanging="224"/>
      </w:pPr>
      <w:rPr>
        <w:rFonts w:hint="default"/>
        <w:lang w:val="en-US" w:eastAsia="en-US" w:bidi="ar-SA"/>
      </w:rPr>
    </w:lvl>
  </w:abstractNum>
  <w:abstractNum w:abstractNumId="13" w15:restartNumberingAfterBreak="0">
    <w:nsid w:val="6F7D5AFC"/>
    <w:multiLevelType w:val="hybridMultilevel"/>
    <w:tmpl w:val="5C102452"/>
    <w:lvl w:ilvl="0" w:tplc="AEAA65B4">
      <w:start w:val="1"/>
      <w:numFmt w:val="upperRoman"/>
      <w:lvlText w:val="%1."/>
      <w:lvlJc w:val="left"/>
      <w:pPr>
        <w:ind w:left="313" w:hanging="214"/>
        <w:jc w:val="left"/>
      </w:pPr>
      <w:rPr>
        <w:rFonts w:ascii="Times New Roman" w:eastAsia="Times New Roman" w:hAnsi="Times New Roman" w:cs="Times New Roman" w:hint="default"/>
        <w:b/>
        <w:bCs/>
        <w:i w:val="0"/>
        <w:iCs w:val="0"/>
        <w:spacing w:val="-1"/>
        <w:w w:val="100"/>
        <w:sz w:val="24"/>
        <w:szCs w:val="24"/>
      </w:rPr>
    </w:lvl>
    <w:lvl w:ilvl="1" w:tplc="40764302">
      <w:numFmt w:val="bullet"/>
      <w:lvlText w:val="•"/>
      <w:lvlJc w:val="left"/>
      <w:pPr>
        <w:ind w:left="1270" w:hanging="214"/>
      </w:pPr>
      <w:rPr>
        <w:rFonts w:hint="default"/>
      </w:rPr>
    </w:lvl>
    <w:lvl w:ilvl="2" w:tplc="2B326306">
      <w:numFmt w:val="bullet"/>
      <w:lvlText w:val="•"/>
      <w:lvlJc w:val="left"/>
      <w:pPr>
        <w:ind w:left="2220" w:hanging="214"/>
      </w:pPr>
      <w:rPr>
        <w:rFonts w:hint="default"/>
      </w:rPr>
    </w:lvl>
    <w:lvl w:ilvl="3" w:tplc="614E7BAA">
      <w:numFmt w:val="bullet"/>
      <w:lvlText w:val="•"/>
      <w:lvlJc w:val="left"/>
      <w:pPr>
        <w:ind w:left="3170" w:hanging="214"/>
      </w:pPr>
      <w:rPr>
        <w:rFonts w:hint="default"/>
      </w:rPr>
    </w:lvl>
    <w:lvl w:ilvl="4" w:tplc="A10E0C24">
      <w:numFmt w:val="bullet"/>
      <w:lvlText w:val="•"/>
      <w:lvlJc w:val="left"/>
      <w:pPr>
        <w:ind w:left="4120" w:hanging="214"/>
      </w:pPr>
      <w:rPr>
        <w:rFonts w:hint="default"/>
      </w:rPr>
    </w:lvl>
    <w:lvl w:ilvl="5" w:tplc="0F6A9A90">
      <w:numFmt w:val="bullet"/>
      <w:lvlText w:val="•"/>
      <w:lvlJc w:val="left"/>
      <w:pPr>
        <w:ind w:left="5070" w:hanging="214"/>
      </w:pPr>
      <w:rPr>
        <w:rFonts w:hint="default"/>
      </w:rPr>
    </w:lvl>
    <w:lvl w:ilvl="6" w:tplc="2EA49B8A">
      <w:numFmt w:val="bullet"/>
      <w:lvlText w:val="•"/>
      <w:lvlJc w:val="left"/>
      <w:pPr>
        <w:ind w:left="6020" w:hanging="214"/>
      </w:pPr>
      <w:rPr>
        <w:rFonts w:hint="default"/>
      </w:rPr>
    </w:lvl>
    <w:lvl w:ilvl="7" w:tplc="8FF2CD22">
      <w:numFmt w:val="bullet"/>
      <w:lvlText w:val="•"/>
      <w:lvlJc w:val="left"/>
      <w:pPr>
        <w:ind w:left="6970" w:hanging="214"/>
      </w:pPr>
      <w:rPr>
        <w:rFonts w:hint="default"/>
      </w:rPr>
    </w:lvl>
    <w:lvl w:ilvl="8" w:tplc="05EA4AEC">
      <w:numFmt w:val="bullet"/>
      <w:lvlText w:val="•"/>
      <w:lvlJc w:val="left"/>
      <w:pPr>
        <w:ind w:left="7920" w:hanging="214"/>
      </w:pPr>
      <w:rPr>
        <w:rFonts w:hint="default"/>
      </w:rPr>
    </w:lvl>
  </w:abstractNum>
  <w:abstractNum w:abstractNumId="14" w15:restartNumberingAfterBreak="0">
    <w:nsid w:val="74C31C5F"/>
    <w:multiLevelType w:val="hybridMultilevel"/>
    <w:tmpl w:val="4998AC54"/>
    <w:lvl w:ilvl="0" w:tplc="8DA20352">
      <w:start w:val="1"/>
      <w:numFmt w:val="upperLetter"/>
      <w:lvlText w:val="%1."/>
      <w:lvlJc w:val="left"/>
      <w:pPr>
        <w:ind w:left="460" w:hanging="360"/>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A4AE353A">
      <w:start w:val="1"/>
      <w:numFmt w:val="decimal"/>
      <w:lvlText w:val="%2."/>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tplc="61F8DEF2">
      <w:numFmt w:val="bullet"/>
      <w:lvlText w:val="•"/>
      <w:lvlJc w:val="left"/>
      <w:pPr>
        <w:ind w:left="1820" w:hanging="360"/>
      </w:pPr>
      <w:rPr>
        <w:rFonts w:hint="default"/>
        <w:lang w:val="en-US" w:eastAsia="en-US" w:bidi="ar-SA"/>
      </w:rPr>
    </w:lvl>
    <w:lvl w:ilvl="3" w:tplc="873A1D7A">
      <w:numFmt w:val="bullet"/>
      <w:lvlText w:val="•"/>
      <w:lvlJc w:val="left"/>
      <w:pPr>
        <w:ind w:left="2820" w:hanging="360"/>
      </w:pPr>
      <w:rPr>
        <w:rFonts w:hint="default"/>
        <w:lang w:val="en-US" w:eastAsia="en-US" w:bidi="ar-SA"/>
      </w:rPr>
    </w:lvl>
    <w:lvl w:ilvl="4" w:tplc="254E90DC">
      <w:numFmt w:val="bullet"/>
      <w:lvlText w:val="•"/>
      <w:lvlJc w:val="left"/>
      <w:pPr>
        <w:ind w:left="3820" w:hanging="360"/>
      </w:pPr>
      <w:rPr>
        <w:rFonts w:hint="default"/>
        <w:lang w:val="en-US" w:eastAsia="en-US" w:bidi="ar-SA"/>
      </w:rPr>
    </w:lvl>
    <w:lvl w:ilvl="5" w:tplc="CBCE4AA8">
      <w:numFmt w:val="bullet"/>
      <w:lvlText w:val="•"/>
      <w:lvlJc w:val="left"/>
      <w:pPr>
        <w:ind w:left="4820" w:hanging="360"/>
      </w:pPr>
      <w:rPr>
        <w:rFonts w:hint="default"/>
        <w:lang w:val="en-US" w:eastAsia="en-US" w:bidi="ar-SA"/>
      </w:rPr>
    </w:lvl>
    <w:lvl w:ilvl="6" w:tplc="5CBE8336">
      <w:numFmt w:val="bullet"/>
      <w:lvlText w:val="•"/>
      <w:lvlJc w:val="left"/>
      <w:pPr>
        <w:ind w:left="5820" w:hanging="360"/>
      </w:pPr>
      <w:rPr>
        <w:rFonts w:hint="default"/>
        <w:lang w:val="en-US" w:eastAsia="en-US" w:bidi="ar-SA"/>
      </w:rPr>
    </w:lvl>
    <w:lvl w:ilvl="7" w:tplc="5312581E">
      <w:numFmt w:val="bullet"/>
      <w:lvlText w:val="•"/>
      <w:lvlJc w:val="left"/>
      <w:pPr>
        <w:ind w:left="6820" w:hanging="360"/>
      </w:pPr>
      <w:rPr>
        <w:rFonts w:hint="default"/>
        <w:lang w:val="en-US" w:eastAsia="en-US" w:bidi="ar-SA"/>
      </w:rPr>
    </w:lvl>
    <w:lvl w:ilvl="8" w:tplc="07081C96">
      <w:numFmt w:val="bullet"/>
      <w:lvlText w:val="•"/>
      <w:lvlJc w:val="left"/>
      <w:pPr>
        <w:ind w:left="7820" w:hanging="360"/>
      </w:pPr>
      <w:rPr>
        <w:rFonts w:hint="default"/>
        <w:lang w:val="en-US" w:eastAsia="en-US" w:bidi="ar-SA"/>
      </w:rPr>
    </w:lvl>
  </w:abstractNum>
  <w:abstractNum w:abstractNumId="15" w15:restartNumberingAfterBreak="0">
    <w:nsid w:val="789675A6"/>
    <w:multiLevelType w:val="hybridMultilevel"/>
    <w:tmpl w:val="87484570"/>
    <w:lvl w:ilvl="0" w:tplc="3F087732">
      <w:start w:val="1"/>
      <w:numFmt w:val="upperLetter"/>
      <w:lvlText w:val="%1."/>
      <w:lvlJc w:val="left"/>
      <w:pPr>
        <w:ind w:left="460" w:hanging="360"/>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22DEF36C">
      <w:start w:val="1"/>
      <w:numFmt w:val="decimal"/>
      <w:lvlText w:val="%2."/>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tplc="26FCF560">
      <w:numFmt w:val="bullet"/>
      <w:lvlText w:val="•"/>
      <w:lvlJc w:val="left"/>
      <w:pPr>
        <w:ind w:left="1820" w:hanging="360"/>
      </w:pPr>
      <w:rPr>
        <w:rFonts w:hint="default"/>
        <w:lang w:val="en-US" w:eastAsia="en-US" w:bidi="ar-SA"/>
      </w:rPr>
    </w:lvl>
    <w:lvl w:ilvl="3" w:tplc="24C62ECC">
      <w:numFmt w:val="bullet"/>
      <w:lvlText w:val="•"/>
      <w:lvlJc w:val="left"/>
      <w:pPr>
        <w:ind w:left="2820" w:hanging="360"/>
      </w:pPr>
      <w:rPr>
        <w:rFonts w:hint="default"/>
        <w:lang w:val="en-US" w:eastAsia="en-US" w:bidi="ar-SA"/>
      </w:rPr>
    </w:lvl>
    <w:lvl w:ilvl="4" w:tplc="9F18CE82">
      <w:numFmt w:val="bullet"/>
      <w:lvlText w:val="•"/>
      <w:lvlJc w:val="left"/>
      <w:pPr>
        <w:ind w:left="3820" w:hanging="360"/>
      </w:pPr>
      <w:rPr>
        <w:rFonts w:hint="default"/>
        <w:lang w:val="en-US" w:eastAsia="en-US" w:bidi="ar-SA"/>
      </w:rPr>
    </w:lvl>
    <w:lvl w:ilvl="5" w:tplc="E02E0764">
      <w:numFmt w:val="bullet"/>
      <w:lvlText w:val="•"/>
      <w:lvlJc w:val="left"/>
      <w:pPr>
        <w:ind w:left="4820" w:hanging="360"/>
      </w:pPr>
      <w:rPr>
        <w:rFonts w:hint="default"/>
        <w:lang w:val="en-US" w:eastAsia="en-US" w:bidi="ar-SA"/>
      </w:rPr>
    </w:lvl>
    <w:lvl w:ilvl="6" w:tplc="C39E26FE">
      <w:numFmt w:val="bullet"/>
      <w:lvlText w:val="•"/>
      <w:lvlJc w:val="left"/>
      <w:pPr>
        <w:ind w:left="5820" w:hanging="360"/>
      </w:pPr>
      <w:rPr>
        <w:rFonts w:hint="default"/>
        <w:lang w:val="en-US" w:eastAsia="en-US" w:bidi="ar-SA"/>
      </w:rPr>
    </w:lvl>
    <w:lvl w:ilvl="7" w:tplc="227C73A8">
      <w:numFmt w:val="bullet"/>
      <w:lvlText w:val="•"/>
      <w:lvlJc w:val="left"/>
      <w:pPr>
        <w:ind w:left="6820" w:hanging="360"/>
      </w:pPr>
      <w:rPr>
        <w:rFonts w:hint="default"/>
        <w:lang w:val="en-US" w:eastAsia="en-US" w:bidi="ar-SA"/>
      </w:rPr>
    </w:lvl>
    <w:lvl w:ilvl="8" w:tplc="994EC514">
      <w:numFmt w:val="bullet"/>
      <w:lvlText w:val="•"/>
      <w:lvlJc w:val="left"/>
      <w:pPr>
        <w:ind w:left="7820" w:hanging="360"/>
      </w:pPr>
      <w:rPr>
        <w:rFonts w:hint="default"/>
        <w:lang w:val="en-US" w:eastAsia="en-US" w:bidi="ar-SA"/>
      </w:rPr>
    </w:lvl>
  </w:abstractNum>
  <w:num w:numId="1">
    <w:abstractNumId w:val="10"/>
  </w:num>
  <w:num w:numId="2">
    <w:abstractNumId w:val="11"/>
  </w:num>
  <w:num w:numId="3">
    <w:abstractNumId w:val="4"/>
  </w:num>
  <w:num w:numId="4">
    <w:abstractNumId w:val="0"/>
  </w:num>
  <w:num w:numId="5">
    <w:abstractNumId w:val="8"/>
  </w:num>
  <w:num w:numId="6">
    <w:abstractNumId w:val="3"/>
  </w:num>
  <w:num w:numId="7">
    <w:abstractNumId w:val="9"/>
  </w:num>
  <w:num w:numId="8">
    <w:abstractNumId w:val="13"/>
  </w:num>
  <w:num w:numId="9">
    <w:abstractNumId w:val="7"/>
  </w:num>
  <w:num w:numId="10">
    <w:abstractNumId w:val="12"/>
  </w:num>
  <w:num w:numId="11">
    <w:abstractNumId w:val="14"/>
  </w:num>
  <w:num w:numId="12">
    <w:abstractNumId w:val="2"/>
  </w:num>
  <w:num w:numId="13">
    <w:abstractNumId w:val="1"/>
  </w:num>
  <w:num w:numId="14">
    <w:abstractNumId w:val="15"/>
  </w:num>
  <w:num w:numId="15">
    <w:abstractNumId w:val="5"/>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anda Bethay">
    <w15:presenceInfo w15:providerId="AD" w15:userId="S::mbethay@huronconsultinggroup.com::2779cf2a-d5e0-4d08-b791-fdf245c8a2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36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CD"/>
    <w:rsid w:val="0012719F"/>
    <w:rsid w:val="0016152C"/>
    <w:rsid w:val="001B4522"/>
    <w:rsid w:val="003F277B"/>
    <w:rsid w:val="0047671C"/>
    <w:rsid w:val="004914FE"/>
    <w:rsid w:val="00595B01"/>
    <w:rsid w:val="005C28CD"/>
    <w:rsid w:val="006F05BC"/>
    <w:rsid w:val="00754EE9"/>
    <w:rsid w:val="00794480"/>
    <w:rsid w:val="008A1264"/>
    <w:rsid w:val="00935B62"/>
    <w:rsid w:val="00A62161"/>
    <w:rsid w:val="00CE52EA"/>
    <w:rsid w:val="00D06755"/>
    <w:rsid w:val="00DE5AB7"/>
    <w:rsid w:val="00E87896"/>
    <w:rsid w:val="00FC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566FB9FF"/>
  <w15:docId w15:val="{DE591307-EB1D-44F1-933B-B187024B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4914FE"/>
    <w:pPr>
      <w:ind w:left="48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914FE"/>
    <w:rPr>
      <w:sz w:val="24"/>
      <w:szCs w:val="24"/>
    </w:rPr>
  </w:style>
  <w:style w:type="paragraph" w:styleId="ListParagraph">
    <w:name w:val="List Paragraph"/>
    <w:basedOn w:val="Normal"/>
    <w:uiPriority w:val="1"/>
    <w:qFormat/>
    <w:rsid w:val="004914FE"/>
    <w:pPr>
      <w:ind w:left="460"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794480"/>
    <w:rPr>
      <w:sz w:val="16"/>
      <w:szCs w:val="16"/>
    </w:rPr>
  </w:style>
  <w:style w:type="paragraph" w:styleId="CommentText">
    <w:name w:val="annotation text"/>
    <w:basedOn w:val="Normal"/>
    <w:link w:val="CommentTextChar"/>
    <w:uiPriority w:val="99"/>
    <w:semiHidden/>
    <w:unhideWhenUsed/>
    <w:rsid w:val="00794480"/>
    <w:rPr>
      <w:sz w:val="20"/>
      <w:szCs w:val="20"/>
    </w:rPr>
  </w:style>
  <w:style w:type="character" w:customStyle="1" w:styleId="CommentTextChar">
    <w:name w:val="Comment Text Char"/>
    <w:basedOn w:val="DefaultParagraphFont"/>
    <w:link w:val="CommentText"/>
    <w:uiPriority w:val="99"/>
    <w:semiHidden/>
    <w:rsid w:val="0079448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94480"/>
    <w:rPr>
      <w:b/>
      <w:bCs/>
    </w:rPr>
  </w:style>
  <w:style w:type="character" w:customStyle="1" w:styleId="CommentSubjectChar">
    <w:name w:val="Comment Subject Char"/>
    <w:basedOn w:val="CommentTextChar"/>
    <w:link w:val="CommentSubject"/>
    <w:uiPriority w:val="99"/>
    <w:semiHidden/>
    <w:rsid w:val="00794480"/>
    <w:rPr>
      <w:rFonts w:ascii="Times New Roman" w:eastAsia="Times New Roman" w:hAnsi="Times New Roman" w:cs="Times New Roman"/>
      <w:b/>
      <w:bCs/>
      <w:sz w:val="20"/>
      <w:szCs w:val="20"/>
    </w:rPr>
  </w:style>
  <w:style w:type="paragraph" w:styleId="Revision">
    <w:name w:val="Revision"/>
    <w:hidden/>
    <w:uiPriority w:val="99"/>
    <w:semiHidden/>
    <w:rsid w:val="00794480"/>
    <w:pPr>
      <w:widowControl/>
      <w:autoSpaceDE/>
      <w:autoSpaceDN/>
    </w:pPr>
    <w:rPr>
      <w:rFonts w:ascii="Times New Roman" w:eastAsia="Times New Roman" w:hAnsi="Times New Roman" w:cs="Times New Roman"/>
    </w:rPr>
  </w:style>
  <w:style w:type="character" w:styleId="Hyperlink">
    <w:name w:val="Hyperlink"/>
    <w:basedOn w:val="DefaultParagraphFont"/>
    <w:uiPriority w:val="99"/>
    <w:unhideWhenUsed/>
    <w:rsid w:val="00754EE9"/>
    <w:rPr>
      <w:color w:val="0000FF" w:themeColor="hyperlink"/>
      <w:u w:val="single"/>
    </w:rPr>
  </w:style>
  <w:style w:type="character" w:styleId="UnresolvedMention">
    <w:name w:val="Unresolved Mention"/>
    <w:basedOn w:val="DefaultParagraphFont"/>
    <w:uiPriority w:val="99"/>
    <w:semiHidden/>
    <w:unhideWhenUsed/>
    <w:rsid w:val="00754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hs.gov/sites/default/files/spwp22.pdf" TargetMode="External"/><Relationship Id="rId12" Type="http://schemas.openxmlformats.org/officeDocument/2006/relationships/hyperlink" Target="mailto:help@icpsr.umi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dc.gov/nchs/data/nchs_microdata_release_policy_4-02A.pdf%3B"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3596C-7ADC-4058-BA15-3BD388D69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4194</Words>
  <Characters>23110</Characters>
  <Application>Microsoft Office Word</Application>
  <DocSecurity>0</DocSecurity>
  <Lines>1444</Lines>
  <Paragraphs>620</Paragraphs>
  <ScaleCrop>false</ScaleCrop>
  <HeadingPairs>
    <vt:vector size="2" baseType="variant">
      <vt:variant>
        <vt:lpstr>Title</vt:lpstr>
      </vt:variant>
      <vt:variant>
        <vt:i4>1</vt:i4>
      </vt:variant>
    </vt:vector>
  </HeadingPairs>
  <TitlesOfParts>
    <vt:vector size="1" baseType="lpstr">
      <vt:lpstr/>
    </vt:vector>
  </TitlesOfParts>
  <Company>Huron</Company>
  <LinksUpToDate>false</LinksUpToDate>
  <CharactersWithSpaces>26684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kayem</dc:creator>
  <cp:lastModifiedBy>Miranda Bethay</cp:lastModifiedBy>
  <cp:revision>1</cp:revision>
  <dcterms:created xsi:type="dcterms:W3CDTF">2021-12-17T20:09:00Z</dcterms:created>
  <dcterms:modified xsi:type="dcterms:W3CDTF">2022-03-08T15:18:00Z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Microsoft® Word 2016</vt:lpwstr>
  </property>
  <property fmtid="{D5CDD505-2E9C-101B-9397-08002B2CF9AE}" pid="4" name="LastSaved">
    <vt:filetime>2021-12-17T00:00:00Z</vt:filetime>
  </property>
</Properties>
</file>